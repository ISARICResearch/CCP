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C319D" w:rsidR="008726E3" w:rsidP="008726E3" w:rsidRDefault="008726E3" w14:paraId="2AFE486D" w14:textId="750BA36E">
      <w:pPr>
        <w:pStyle w:val="Title"/>
        <w:rPr>
          <w:rFonts w:eastAsia="Times New Roman" w:asciiTheme="minorHAnsi" w:hAnsiTheme="minorHAnsi" w:cstheme="minorHAnsi"/>
          <w:sz w:val="22"/>
          <w:szCs w:val="22"/>
        </w:rPr>
      </w:pPr>
      <w:r w:rsidRPr="005C319D">
        <w:rPr>
          <w:rFonts w:eastAsia="Times New Roman" w:asciiTheme="minorHAnsi" w:hAnsiTheme="minorHAnsi" w:cstheme="minorHAnsi"/>
          <w:sz w:val="22"/>
          <w:szCs w:val="22"/>
        </w:rPr>
        <w:t>I</w:t>
      </w:r>
      <w:r w:rsidRPr="005C319D" w:rsidR="00257429">
        <w:rPr>
          <w:rFonts w:eastAsia="Times New Roman" w:asciiTheme="minorHAnsi" w:hAnsiTheme="minorHAnsi" w:cstheme="minorHAnsi"/>
          <w:sz w:val="22"/>
          <w:szCs w:val="22"/>
        </w:rPr>
        <w:t>SARIC</w:t>
      </w:r>
      <w:r w:rsidRPr="005C319D">
        <w:rPr>
          <w:rFonts w:eastAsia="Times New Roman" w:asciiTheme="minorHAnsi" w:hAnsiTheme="minorHAnsi" w:cstheme="minorHAnsi"/>
          <w:sz w:val="22"/>
          <w:szCs w:val="22"/>
        </w:rPr>
        <w:t xml:space="preserve"> TECHNICAL AND ORGANISATIONAL MEASURES (TOMs)</w:t>
      </w:r>
    </w:p>
    <w:p w:rsidRPr="005C319D" w:rsidR="005C319D" w:rsidP="005C319D" w:rsidRDefault="005C319D" w14:paraId="2365934F" w14:textId="2C6D18C5">
      <w:pPr>
        <w:rPr>
          <w:rFonts w:asciiTheme="minorHAnsi" w:hAnsiTheme="minorHAnsi" w:cstheme="minorHAnsi"/>
          <w:sz w:val="22"/>
        </w:rPr>
      </w:pPr>
    </w:p>
    <w:p w:rsidRPr="005C319D" w:rsidR="008726E3" w:rsidP="008726E3" w:rsidRDefault="008726E3" w14:paraId="5AA47445" w14:textId="0312A7BB">
      <w:pPr>
        <w:spacing w:before="0" w:after="160"/>
        <w:rPr>
          <w:rFonts w:eastAsia="Calibri" w:asciiTheme="minorHAnsi" w:hAnsiTheme="minorHAnsi" w:cstheme="minorHAnsi"/>
          <w:sz w:val="22"/>
        </w:rPr>
      </w:pPr>
      <w:r w:rsidRPr="005C319D">
        <w:rPr>
          <w:rFonts w:eastAsia="Calibri" w:asciiTheme="minorHAnsi" w:hAnsiTheme="minorHAnsi" w:cstheme="minorHAnsi"/>
          <w:sz w:val="22"/>
        </w:rPr>
        <w:t xml:space="preserve">The technical and organisational measures </w:t>
      </w:r>
      <w:r w:rsidRPr="005C319D" w:rsidR="003C4C86">
        <w:rPr>
          <w:rFonts w:eastAsia="Calibri" w:asciiTheme="minorHAnsi" w:hAnsiTheme="minorHAnsi" w:cstheme="minorHAnsi"/>
          <w:sz w:val="22"/>
        </w:rPr>
        <w:t>outlined</w:t>
      </w:r>
      <w:r w:rsidRPr="005C319D">
        <w:rPr>
          <w:rFonts w:eastAsia="Calibri" w:asciiTheme="minorHAnsi" w:hAnsiTheme="minorHAnsi" w:cstheme="minorHAnsi"/>
          <w:sz w:val="22"/>
        </w:rPr>
        <w:t xml:space="preserve"> in this </w:t>
      </w:r>
      <w:r w:rsidRPr="005C319D" w:rsidR="00276436">
        <w:rPr>
          <w:rFonts w:eastAsia="Calibri" w:asciiTheme="minorHAnsi" w:hAnsiTheme="minorHAnsi" w:cstheme="minorHAnsi"/>
          <w:sz w:val="22"/>
        </w:rPr>
        <w:t>document</w:t>
      </w:r>
      <w:r w:rsidRPr="005C319D">
        <w:rPr>
          <w:rFonts w:eastAsia="Calibri" w:asciiTheme="minorHAnsi" w:hAnsiTheme="minorHAnsi" w:cstheme="minorHAnsi"/>
          <w:sz w:val="22"/>
        </w:rPr>
        <w:t xml:space="preserve"> are implemented by </w:t>
      </w:r>
      <w:hyperlink w:history="1" r:id="rId11">
        <w:r w:rsidRPr="005C319D">
          <w:rPr>
            <w:rStyle w:val="Hyperlink"/>
            <w:rFonts w:eastAsia="Calibri" w:asciiTheme="minorHAnsi" w:hAnsiTheme="minorHAnsi" w:cstheme="minorHAnsi"/>
            <w:sz w:val="22"/>
          </w:rPr>
          <w:t>I</w:t>
        </w:r>
        <w:r w:rsidRPr="005C319D" w:rsidR="00257429">
          <w:rPr>
            <w:rStyle w:val="Hyperlink"/>
            <w:rFonts w:eastAsia="Calibri" w:asciiTheme="minorHAnsi" w:hAnsiTheme="minorHAnsi" w:cstheme="minorHAnsi"/>
            <w:sz w:val="22"/>
          </w:rPr>
          <w:t>SARIC</w:t>
        </w:r>
      </w:hyperlink>
      <w:r w:rsidRPr="005C319D" w:rsidR="00257429">
        <w:rPr>
          <w:rFonts w:eastAsia="Calibri" w:asciiTheme="minorHAnsi" w:hAnsiTheme="minorHAnsi" w:cstheme="minorHAnsi"/>
          <w:sz w:val="22"/>
        </w:rPr>
        <w:t>, University of Oxford</w:t>
      </w:r>
      <w:r w:rsidRPr="005C319D">
        <w:rPr>
          <w:rFonts w:eastAsia="Calibri" w:asciiTheme="minorHAnsi" w:hAnsiTheme="minorHAnsi" w:cstheme="minorHAnsi"/>
          <w:sz w:val="22"/>
        </w:rPr>
        <w:t xml:space="preserve"> in accordance with Article 32 </w:t>
      </w:r>
      <w:r w:rsidRPr="005C319D" w:rsidR="00D834A0">
        <w:rPr>
          <w:rFonts w:eastAsia="Calibri" w:asciiTheme="minorHAnsi" w:hAnsiTheme="minorHAnsi" w:cstheme="minorHAnsi"/>
          <w:sz w:val="22"/>
        </w:rPr>
        <w:t xml:space="preserve">of the </w:t>
      </w:r>
      <w:hyperlink w:history="1" r:id="rId12">
        <w:r w:rsidR="005C319D">
          <w:rPr>
            <w:rStyle w:val="Hyperlink"/>
            <w:rFonts w:eastAsia="Calibri" w:asciiTheme="minorHAnsi" w:hAnsiTheme="minorHAnsi" w:cstheme="minorHAnsi"/>
            <w:sz w:val="22"/>
          </w:rPr>
          <w:t>UK General Data Protection Regulation (GDPR 2021)</w:t>
        </w:r>
      </w:hyperlink>
      <w:r w:rsidRPr="005C319D">
        <w:rPr>
          <w:rFonts w:eastAsia="Calibri" w:asciiTheme="minorHAnsi" w:hAnsiTheme="minorHAnsi" w:cstheme="minorHAnsi"/>
          <w:sz w:val="22"/>
        </w:rPr>
        <w:t xml:space="preserve">. They are </w:t>
      </w:r>
      <w:r w:rsidRPr="005C319D" w:rsidR="00257429">
        <w:rPr>
          <w:rFonts w:eastAsia="Calibri" w:asciiTheme="minorHAnsi" w:hAnsiTheme="minorHAnsi" w:cstheme="minorHAnsi"/>
          <w:sz w:val="22"/>
        </w:rPr>
        <w:t xml:space="preserve">subject to regular revision to ensure </w:t>
      </w:r>
      <w:r w:rsidRPr="005C319D">
        <w:rPr>
          <w:rFonts w:eastAsia="Calibri" w:asciiTheme="minorHAnsi" w:hAnsiTheme="minorHAnsi" w:cstheme="minorHAnsi"/>
          <w:sz w:val="22"/>
        </w:rPr>
        <w:t>a level of security appropriate to risk in relation to latest best practice.</w:t>
      </w:r>
    </w:p>
    <w:p w:rsidRPr="00612514" w:rsidR="008726E3" w:rsidP="00890958" w:rsidRDefault="007B27B6" w14:paraId="720D6131" w14:textId="291BA7DA">
      <w:pPr>
        <w:pStyle w:val="Heading1"/>
        <w:numPr>
          <w:ilvl w:val="0"/>
          <w:numId w:val="16"/>
        </w:numPr>
        <w:ind w:left="426" w:hanging="426"/>
        <w:rPr>
          <w:rFonts w:eastAsia="Times New Roman" w:asciiTheme="minorHAnsi" w:hAnsiTheme="minorHAnsi" w:cstheme="minorHAnsi"/>
          <w:color w:val="000000" w:themeColor="text1"/>
          <w:sz w:val="24"/>
          <w:szCs w:val="24"/>
        </w:rPr>
      </w:pPr>
      <w:r w:rsidRPr="00612514">
        <w:rPr>
          <w:rFonts w:eastAsia="Times New Roman" w:asciiTheme="minorHAnsi" w:hAnsiTheme="minorHAnsi" w:cstheme="minorHAnsi"/>
          <w:color w:val="000000" w:themeColor="text1"/>
          <w:sz w:val="24"/>
          <w:szCs w:val="24"/>
        </w:rPr>
        <w:t>Processing of the</w:t>
      </w:r>
      <w:r w:rsidRPr="00612514" w:rsidR="008726E3">
        <w:rPr>
          <w:rFonts w:eastAsia="Times New Roman" w:asciiTheme="minorHAnsi" w:hAnsiTheme="minorHAnsi" w:cstheme="minorHAnsi"/>
          <w:color w:val="000000" w:themeColor="text1"/>
          <w:sz w:val="24"/>
          <w:szCs w:val="24"/>
        </w:rPr>
        <w:t xml:space="preserve"> personal data</w:t>
      </w:r>
    </w:p>
    <w:p w:rsidRPr="00612514" w:rsidR="000218AB" w:rsidP="00FF4A81" w:rsidRDefault="008726E3" w14:paraId="758D9F24" w14:textId="0BFC1626">
      <w:pPr>
        <w:pStyle w:val="Heading2"/>
        <w:spacing w:after="0"/>
        <w:rPr>
          <w:rFonts w:eastAsia="Times New Roman" w:asciiTheme="minorHAnsi" w:hAnsiTheme="minorHAnsi" w:cstheme="minorHAnsi"/>
          <w:sz w:val="24"/>
          <w:szCs w:val="24"/>
        </w:rPr>
      </w:pPr>
      <w:r w:rsidRPr="00612514">
        <w:rPr>
          <w:rFonts w:eastAsia="Times New Roman" w:asciiTheme="minorHAnsi" w:hAnsiTheme="minorHAnsi" w:cstheme="minorHAnsi"/>
          <w:sz w:val="24"/>
          <w:szCs w:val="24"/>
        </w:rPr>
        <w:t>Access control</w:t>
      </w:r>
    </w:p>
    <w:p w:rsidRPr="005C319D" w:rsidR="00CA5996" w:rsidP="008726E3" w:rsidRDefault="008726E3" w14:paraId="0388DFE8" w14:textId="45BB1783">
      <w:pPr>
        <w:spacing w:before="0" w:after="160"/>
        <w:rPr>
          <w:rFonts w:eastAsia="Calibri" w:asciiTheme="minorHAnsi" w:hAnsiTheme="minorHAnsi" w:cstheme="minorHAnsi"/>
          <w:sz w:val="22"/>
        </w:rPr>
      </w:pPr>
      <w:r w:rsidRPr="005C319D">
        <w:rPr>
          <w:rFonts w:eastAsia="Calibri" w:asciiTheme="minorHAnsi" w:hAnsiTheme="minorHAnsi" w:cstheme="minorHAnsi"/>
          <w:sz w:val="22"/>
        </w:rPr>
        <w:t xml:space="preserve">The </w:t>
      </w:r>
      <w:r w:rsidRPr="005C319D" w:rsidR="00D834A0">
        <w:rPr>
          <w:rFonts w:eastAsia="Calibri" w:asciiTheme="minorHAnsi" w:hAnsiTheme="minorHAnsi" w:cstheme="minorHAnsi"/>
          <w:sz w:val="22"/>
        </w:rPr>
        <w:t xml:space="preserve">following measures prevent </w:t>
      </w:r>
      <w:r w:rsidRPr="005C319D">
        <w:rPr>
          <w:rFonts w:eastAsia="Calibri" w:asciiTheme="minorHAnsi" w:hAnsiTheme="minorHAnsi" w:cstheme="minorHAnsi"/>
          <w:sz w:val="22"/>
        </w:rPr>
        <w:t xml:space="preserve">unauthorised persons from gaining access to data processing systems </w:t>
      </w:r>
      <w:r w:rsidRPr="005C319D" w:rsidR="00D834A0">
        <w:rPr>
          <w:rFonts w:eastAsia="Calibri" w:asciiTheme="minorHAnsi" w:hAnsiTheme="minorHAnsi" w:cstheme="minorHAnsi"/>
          <w:sz w:val="22"/>
        </w:rPr>
        <w:t>where</w:t>
      </w:r>
      <w:r w:rsidRPr="005C319D">
        <w:rPr>
          <w:rFonts w:eastAsia="Calibri" w:asciiTheme="minorHAnsi" w:hAnsiTheme="minorHAnsi" w:cstheme="minorHAnsi"/>
          <w:sz w:val="22"/>
        </w:rPr>
        <w:t xml:space="preserve"> personal data are processed.</w:t>
      </w:r>
    </w:p>
    <w:tbl>
      <w:tblPr>
        <w:tblStyle w:val="TableGrid2"/>
        <w:tblW w:w="0" w:type="auto"/>
        <w:tblLook w:val="04A0" w:firstRow="1" w:lastRow="0" w:firstColumn="1" w:lastColumn="0" w:noHBand="0" w:noVBand="1"/>
      </w:tblPr>
      <w:tblGrid>
        <w:gridCol w:w="1443"/>
        <w:gridCol w:w="4147"/>
        <w:gridCol w:w="4146"/>
      </w:tblGrid>
      <w:tr w:rsidRPr="005C319D" w:rsidR="0016007A" w:rsidTr="1E723FFD" w14:paraId="2BCED30C" w14:textId="77777777">
        <w:trPr>
          <w:trHeight w:val="300"/>
        </w:trPr>
        <w:tc>
          <w:tcPr>
            <w:tcW w:w="1148" w:type="dxa"/>
            <w:shd w:val="clear" w:color="auto" w:fill="C1ECFC" w:themeFill="accent5" w:themeFillTint="33"/>
            <w:tcMar/>
          </w:tcPr>
          <w:p w:rsidRPr="005C319D" w:rsidR="008E1CC6" w:rsidP="00CA5996" w:rsidRDefault="008E1CC6" w14:paraId="40820A72" w14:textId="42E9282F">
            <w:pPr>
              <w:keepNext/>
              <w:keepLines/>
              <w:spacing w:before="280" w:after="240"/>
              <w:outlineLvl w:val="2"/>
              <w:rPr>
                <w:rFonts w:eastAsia="Calibri" w:asciiTheme="minorHAnsi" w:hAnsiTheme="minorHAnsi" w:cstheme="minorHAnsi"/>
                <w:b/>
                <w:sz w:val="22"/>
              </w:rPr>
            </w:pPr>
            <w:r>
              <w:rPr>
                <w:rFonts w:eastAsia="Calibri" w:asciiTheme="minorHAnsi" w:hAnsiTheme="minorHAnsi" w:cstheme="minorHAnsi"/>
                <w:b/>
                <w:sz w:val="22"/>
              </w:rPr>
              <w:t>System</w:t>
            </w:r>
          </w:p>
        </w:tc>
        <w:tc>
          <w:tcPr>
            <w:tcW w:w="4294" w:type="dxa"/>
            <w:shd w:val="clear" w:color="auto" w:fill="C1ECFC" w:themeFill="accent5" w:themeFillTint="33"/>
            <w:tcMar/>
          </w:tcPr>
          <w:p w:rsidRPr="005C319D" w:rsidR="008E1CC6" w:rsidP="00CA5996" w:rsidRDefault="008E1CC6" w14:paraId="35028732" w14:textId="7A5C42F8">
            <w:pPr>
              <w:keepNext/>
              <w:keepLines/>
              <w:spacing w:before="280" w:after="240"/>
              <w:outlineLvl w:val="2"/>
              <w:rPr>
                <w:rFonts w:eastAsia="Calibri" w:asciiTheme="minorHAnsi" w:hAnsiTheme="minorHAnsi" w:cstheme="minorHAnsi"/>
                <w:b/>
                <w:sz w:val="22"/>
              </w:rPr>
            </w:pPr>
            <w:r w:rsidRPr="005C319D">
              <w:rPr>
                <w:rFonts w:eastAsia="Calibri" w:asciiTheme="minorHAnsi" w:hAnsiTheme="minorHAnsi" w:cstheme="minorHAnsi"/>
                <w:b/>
                <w:sz w:val="22"/>
              </w:rPr>
              <w:t>Technical measures</w:t>
            </w:r>
          </w:p>
        </w:tc>
        <w:tc>
          <w:tcPr>
            <w:tcW w:w="4294" w:type="dxa"/>
            <w:shd w:val="clear" w:color="auto" w:fill="C1ECFC" w:themeFill="accent5" w:themeFillTint="33"/>
            <w:tcMar/>
          </w:tcPr>
          <w:p w:rsidRPr="005C319D" w:rsidR="008E1CC6" w:rsidP="00CA5996" w:rsidRDefault="008E1CC6" w14:paraId="3D0960AE" w14:textId="77777777">
            <w:pPr>
              <w:keepNext/>
              <w:keepLines/>
              <w:spacing w:before="280" w:after="240"/>
              <w:outlineLvl w:val="2"/>
              <w:rPr>
                <w:rFonts w:eastAsia="Calibri" w:asciiTheme="minorHAnsi" w:hAnsiTheme="minorHAnsi" w:cstheme="minorHAnsi"/>
                <w:b/>
                <w:sz w:val="22"/>
              </w:rPr>
            </w:pPr>
            <w:r w:rsidRPr="005C319D">
              <w:rPr>
                <w:rFonts w:eastAsia="Calibri" w:asciiTheme="minorHAnsi" w:hAnsiTheme="minorHAnsi" w:cstheme="minorHAnsi"/>
                <w:b/>
                <w:sz w:val="22"/>
              </w:rPr>
              <w:t>Organisational measures</w:t>
            </w:r>
          </w:p>
        </w:tc>
      </w:tr>
      <w:tr w:rsidRPr="005C319D" w:rsidR="0016007A" w:rsidTr="1E723FFD" w14:paraId="66F97513" w14:textId="77777777">
        <w:trPr>
          <w:trHeight w:val="300"/>
        </w:trPr>
        <w:tc>
          <w:tcPr>
            <w:tcW w:w="1148" w:type="dxa"/>
            <w:tcMar/>
            <w:vAlign w:val="center"/>
          </w:tcPr>
          <w:p w:rsidRPr="00612514" w:rsidR="008E1CC6" w:rsidP="007E4B02" w:rsidRDefault="008E1CC6" w14:paraId="049E7445" w14:textId="77F5A20F">
            <w:pPr>
              <w:spacing w:before="0"/>
              <w:rPr>
                <w:rFonts w:eastAsia="Calibri" w:asciiTheme="minorHAnsi" w:hAnsiTheme="minorHAnsi" w:cstheme="minorHAnsi"/>
                <w:b/>
                <w:bCs/>
                <w:sz w:val="22"/>
              </w:rPr>
            </w:pPr>
            <w:r w:rsidRPr="00612514">
              <w:rPr>
                <w:rFonts w:eastAsia="Calibri" w:asciiTheme="minorHAnsi" w:hAnsiTheme="minorHAnsi" w:cstheme="minorHAnsi"/>
                <w:b/>
                <w:bCs/>
                <w:sz w:val="22"/>
              </w:rPr>
              <w:t>University of Oxford</w:t>
            </w:r>
          </w:p>
        </w:tc>
        <w:tc>
          <w:tcPr>
            <w:tcW w:w="4294" w:type="dxa"/>
            <w:tcMar/>
          </w:tcPr>
          <w:p w:rsidR="008E1CC6" w:rsidP="007E4B02" w:rsidRDefault="008E1CC6" w14:paraId="1304840B" w14:textId="60B7D550">
            <w:pPr>
              <w:spacing w:before="0"/>
              <w:rPr>
                <w:rFonts w:eastAsia="Calibri" w:asciiTheme="minorHAnsi" w:hAnsiTheme="minorHAnsi" w:cstheme="minorHAnsi"/>
                <w:sz w:val="22"/>
              </w:rPr>
            </w:pPr>
            <w:r>
              <w:rPr>
                <w:rFonts w:eastAsia="Calibri" w:asciiTheme="minorHAnsi" w:hAnsiTheme="minorHAnsi" w:cstheme="minorHAnsi"/>
                <w:sz w:val="22"/>
              </w:rPr>
              <w:t xml:space="preserve">Access to systems hosted by the University of Oxford require </w:t>
            </w:r>
            <w:r w:rsidRPr="005C319D">
              <w:rPr>
                <w:rFonts w:eastAsia="Calibri" w:asciiTheme="minorHAnsi" w:hAnsiTheme="minorHAnsi" w:cstheme="minorHAnsi"/>
                <w:sz w:val="22"/>
              </w:rPr>
              <w:t>Single Sign-On (SSO), strong password</w:t>
            </w:r>
            <w:r>
              <w:rPr>
                <w:rFonts w:eastAsia="Calibri" w:asciiTheme="minorHAnsi" w:hAnsiTheme="minorHAnsi" w:cstheme="minorHAnsi"/>
                <w:sz w:val="22"/>
              </w:rPr>
              <w:t>s</w:t>
            </w:r>
            <w:r w:rsidRPr="005C319D">
              <w:rPr>
                <w:rFonts w:eastAsia="Calibri" w:asciiTheme="minorHAnsi" w:hAnsiTheme="minorHAnsi" w:cstheme="minorHAnsi"/>
                <w:sz w:val="22"/>
              </w:rPr>
              <w:t>, and multi-factor authentication.</w:t>
            </w:r>
          </w:p>
          <w:p w:rsidRPr="005C319D" w:rsidR="008E1CC6" w:rsidP="007E4B02" w:rsidRDefault="008E1CC6" w14:paraId="3883330D" w14:textId="7901350F">
            <w:pPr>
              <w:spacing w:before="0"/>
              <w:rPr>
                <w:rFonts w:eastAsia="Calibri" w:asciiTheme="minorHAnsi" w:hAnsiTheme="minorHAnsi" w:cstheme="minorHAnsi"/>
                <w:sz w:val="22"/>
              </w:rPr>
            </w:pPr>
            <w:r w:rsidRPr="008E1CC6">
              <w:rPr>
                <w:rFonts w:eastAsia="Calibri" w:asciiTheme="minorHAnsi" w:hAnsiTheme="minorHAnsi" w:cstheme="minorHAnsi"/>
                <w:sz w:val="22"/>
              </w:rPr>
              <w:t>Session timeouts and automatic lockout on multiple failed logins.</w:t>
            </w:r>
          </w:p>
        </w:tc>
        <w:tc>
          <w:tcPr>
            <w:tcW w:w="4294" w:type="dxa"/>
            <w:tcMar/>
          </w:tcPr>
          <w:p w:rsidRPr="008E1CC6" w:rsidR="008E1CC6" w:rsidP="007E4B02" w:rsidRDefault="008E1CC6" w14:paraId="1EFAA56B" w14:textId="776AF0B0">
            <w:pPr>
              <w:spacing w:before="0"/>
              <w:rPr>
                <w:rFonts w:eastAsia="Calibri" w:asciiTheme="minorHAnsi" w:hAnsiTheme="minorHAnsi" w:cstheme="minorHAnsi"/>
                <w:sz w:val="22"/>
              </w:rPr>
            </w:pPr>
            <w:r w:rsidRPr="008E1CC6">
              <w:rPr>
                <w:rFonts w:eastAsia="Calibri" w:asciiTheme="minorHAnsi" w:hAnsiTheme="minorHAnsi" w:cstheme="minorHAnsi"/>
                <w:sz w:val="22"/>
              </w:rPr>
              <w:t>User permissions manage</w:t>
            </w:r>
            <w:r w:rsidR="007E4B02">
              <w:rPr>
                <w:rFonts w:eastAsia="Calibri" w:asciiTheme="minorHAnsi" w:hAnsiTheme="minorHAnsi" w:cstheme="minorHAnsi"/>
                <w:sz w:val="22"/>
              </w:rPr>
              <w:t xml:space="preserve">d </w:t>
            </w:r>
            <w:r w:rsidRPr="008E1CC6">
              <w:rPr>
                <w:rFonts w:eastAsia="Calibri" w:asciiTheme="minorHAnsi" w:hAnsiTheme="minorHAnsi" w:cstheme="minorHAnsi"/>
                <w:sz w:val="22"/>
              </w:rPr>
              <w:t>by the University of Oxford’s Medical Sciences Division Information Technology Services (MSD-IT)</w:t>
            </w:r>
            <w:r w:rsidR="007E4B02">
              <w:rPr>
                <w:rFonts w:eastAsia="Calibri" w:asciiTheme="minorHAnsi" w:hAnsiTheme="minorHAnsi" w:cstheme="minorHAnsi"/>
                <w:sz w:val="22"/>
              </w:rPr>
              <w:t xml:space="preserve"> - </w:t>
            </w:r>
            <w:r w:rsidRPr="008E1CC6">
              <w:rPr>
                <w:rFonts w:eastAsia="Calibri" w:asciiTheme="minorHAnsi" w:hAnsiTheme="minorHAnsi" w:cstheme="minorHAnsi"/>
                <w:sz w:val="22"/>
              </w:rPr>
              <w:t xml:space="preserve">Security Policy available </w:t>
            </w:r>
            <w:hyperlink w:history="1" r:id="rId13">
              <w:r w:rsidRPr="008E1CC6">
                <w:rPr>
                  <w:rStyle w:val="Hyperlink"/>
                  <w:rFonts w:eastAsia="Calibri" w:asciiTheme="minorHAnsi" w:hAnsiTheme="minorHAnsi" w:cstheme="minorHAnsi"/>
                  <w:sz w:val="22"/>
                </w:rPr>
                <w:t>here</w:t>
              </w:r>
            </w:hyperlink>
            <w:r w:rsidRPr="008E1CC6">
              <w:rPr>
                <w:rFonts w:eastAsia="Calibri" w:asciiTheme="minorHAnsi" w:hAnsiTheme="minorHAnsi" w:cstheme="minorHAnsi"/>
                <w:sz w:val="22"/>
              </w:rPr>
              <w:t>.</w:t>
            </w:r>
          </w:p>
          <w:p w:rsidRPr="00612514" w:rsidR="008E1CC6" w:rsidP="007E4B02" w:rsidRDefault="008E1CC6" w14:paraId="1C4A3C56" w14:textId="10A8BCB6">
            <w:pPr>
              <w:spacing w:before="0"/>
              <w:rPr>
                <w:rFonts w:eastAsia="Calibri" w:asciiTheme="minorHAnsi" w:hAnsiTheme="minorHAnsi" w:cstheme="minorHAnsi"/>
                <w:b/>
                <w:bCs/>
                <w:sz w:val="22"/>
              </w:rPr>
            </w:pPr>
            <w:r w:rsidRPr="008E1CC6">
              <w:rPr>
                <w:rFonts w:eastAsia="Calibri" w:asciiTheme="minorHAnsi" w:hAnsiTheme="minorHAnsi" w:cstheme="minorHAnsi"/>
                <w:sz w:val="22"/>
              </w:rPr>
              <w:t>Mandatory annual information security training for all users.</w:t>
            </w:r>
          </w:p>
        </w:tc>
      </w:tr>
      <w:tr w:rsidRPr="005C319D" w:rsidR="0016007A" w:rsidTr="1E723FFD" w14:paraId="601B80B3" w14:textId="77777777">
        <w:trPr>
          <w:trHeight w:val="300"/>
        </w:trPr>
        <w:tc>
          <w:tcPr>
            <w:tcW w:w="1148" w:type="dxa"/>
            <w:tcMar/>
            <w:vAlign w:val="center"/>
          </w:tcPr>
          <w:p w:rsidRPr="00612514" w:rsidR="008E1CC6" w:rsidP="007E4B02" w:rsidRDefault="008E1CC6" w14:paraId="07EC4672" w14:textId="36CB705F">
            <w:pPr>
              <w:spacing w:before="0"/>
              <w:rPr>
                <w:rFonts w:eastAsia="Calibri" w:asciiTheme="minorHAnsi" w:hAnsiTheme="minorHAnsi" w:cstheme="minorHAnsi"/>
                <w:b/>
                <w:bCs/>
                <w:color w:val="000000" w:themeColor="text1"/>
                <w:sz w:val="22"/>
              </w:rPr>
            </w:pPr>
            <w:r w:rsidRPr="00612514">
              <w:rPr>
                <w:rFonts w:eastAsia="Calibri" w:asciiTheme="minorHAnsi" w:hAnsiTheme="minorHAnsi" w:cstheme="minorHAnsi"/>
                <w:b/>
                <w:bCs/>
                <w:color w:val="000000" w:themeColor="text1"/>
                <w:sz w:val="22"/>
              </w:rPr>
              <w:t>REDCap Data Management System</w:t>
            </w:r>
          </w:p>
        </w:tc>
        <w:tc>
          <w:tcPr>
            <w:tcW w:w="4294" w:type="dxa"/>
            <w:tcMar/>
          </w:tcPr>
          <w:p w:rsidR="008E1CC6" w:rsidP="007E4B02" w:rsidRDefault="008E1CC6" w14:paraId="54FC0707" w14:textId="574B0F6E">
            <w:pPr>
              <w:spacing w:before="0"/>
              <w:rPr>
                <w:rFonts w:asciiTheme="minorHAnsi" w:hAnsiTheme="minorHAnsi" w:cstheme="minorHAnsi"/>
                <w:sz w:val="22"/>
              </w:rPr>
            </w:pPr>
            <w:r w:rsidRPr="005C319D">
              <w:rPr>
                <w:rFonts w:eastAsia="Calibri" w:asciiTheme="minorHAnsi" w:hAnsiTheme="minorHAnsi" w:cstheme="minorHAnsi"/>
                <w:color w:val="000000" w:themeColor="text1"/>
                <w:sz w:val="22"/>
              </w:rPr>
              <w:t xml:space="preserve">REDCAP DMS is a secure, web-based data capture tool compliant with </w:t>
            </w:r>
            <w:r>
              <w:rPr>
                <w:rFonts w:eastAsia="Calibri" w:asciiTheme="minorHAnsi" w:hAnsiTheme="minorHAnsi" w:cstheme="minorHAnsi"/>
                <w:color w:val="000000" w:themeColor="text1"/>
                <w:sz w:val="22"/>
              </w:rPr>
              <w:t>t</w:t>
            </w:r>
            <w:r w:rsidRPr="005C319D">
              <w:rPr>
                <w:rFonts w:asciiTheme="minorHAnsi" w:hAnsiTheme="minorHAnsi" w:cstheme="minorHAnsi"/>
                <w:sz w:val="22"/>
              </w:rPr>
              <w:t>he Federal Information Security Act (FISMA) standards</w:t>
            </w:r>
            <w:r>
              <w:rPr>
                <w:rFonts w:asciiTheme="minorHAnsi" w:hAnsiTheme="minorHAnsi" w:cstheme="minorHAnsi"/>
                <w:sz w:val="22"/>
              </w:rPr>
              <w:t xml:space="preserve">. </w:t>
            </w:r>
          </w:p>
          <w:p w:rsidR="008E1CC6" w:rsidP="007E4B02" w:rsidRDefault="008E1CC6" w14:paraId="0E5E6E12" w14:textId="759BC32D">
            <w:pPr>
              <w:spacing w:before="0"/>
              <w:rPr>
                <w:rFonts w:asciiTheme="minorHAnsi" w:hAnsiTheme="minorHAnsi" w:cstheme="minorHAnsi"/>
                <w:sz w:val="22"/>
              </w:rPr>
            </w:pPr>
            <w:r>
              <w:rPr>
                <w:rFonts w:asciiTheme="minorHAnsi" w:hAnsiTheme="minorHAnsi" w:cstheme="minorHAnsi"/>
                <w:sz w:val="22"/>
              </w:rPr>
              <w:t>T</w:t>
            </w:r>
            <w:r w:rsidRPr="005C319D">
              <w:rPr>
                <w:rFonts w:asciiTheme="minorHAnsi" w:hAnsiTheme="minorHAnsi" w:cstheme="minorHAnsi"/>
                <w:sz w:val="22"/>
              </w:rPr>
              <w:t xml:space="preserve">echnical controls </w:t>
            </w:r>
            <w:r>
              <w:rPr>
                <w:rFonts w:asciiTheme="minorHAnsi" w:hAnsiTheme="minorHAnsi" w:cstheme="minorHAnsi"/>
                <w:sz w:val="22"/>
              </w:rPr>
              <w:t>have been</w:t>
            </w:r>
            <w:r w:rsidRPr="005C319D">
              <w:rPr>
                <w:rFonts w:asciiTheme="minorHAnsi" w:hAnsiTheme="minorHAnsi" w:cstheme="minorHAnsi"/>
                <w:sz w:val="22"/>
              </w:rPr>
              <w:t xml:space="preserve"> </w:t>
            </w:r>
            <w:r>
              <w:rPr>
                <w:rFonts w:asciiTheme="minorHAnsi" w:hAnsiTheme="minorHAnsi" w:cstheme="minorHAnsi"/>
                <w:sz w:val="22"/>
              </w:rPr>
              <w:t xml:space="preserve">penetration </w:t>
            </w:r>
            <w:r w:rsidRPr="005C319D">
              <w:rPr>
                <w:rFonts w:asciiTheme="minorHAnsi" w:hAnsiTheme="minorHAnsi" w:cstheme="minorHAnsi"/>
                <w:sz w:val="22"/>
              </w:rPr>
              <w:t>tested. Full description of all technical controls is available in</w:t>
            </w:r>
            <w:r>
              <w:rPr>
                <w:rFonts w:asciiTheme="minorHAnsi" w:hAnsiTheme="minorHAnsi" w:cstheme="minorHAnsi"/>
                <w:sz w:val="22"/>
              </w:rPr>
              <w:t xml:space="preserve"> the</w:t>
            </w:r>
            <w:r w:rsidRPr="005C319D">
              <w:rPr>
                <w:rFonts w:asciiTheme="minorHAnsi" w:hAnsiTheme="minorHAnsi" w:cstheme="minorHAnsi"/>
                <w:sz w:val="22"/>
              </w:rPr>
              <w:t xml:space="preserve"> </w:t>
            </w:r>
            <w:hyperlink w:history="1" r:id="rId14">
              <w:r>
                <w:rPr>
                  <w:rStyle w:val="Hyperlink"/>
                  <w:rFonts w:asciiTheme="minorHAnsi" w:hAnsiTheme="minorHAnsi" w:cstheme="minorHAnsi"/>
                  <w:sz w:val="22"/>
                </w:rPr>
                <w:t>REDCAP Technical Overview</w:t>
              </w:r>
            </w:hyperlink>
            <w:r w:rsidRPr="005C319D">
              <w:rPr>
                <w:rFonts w:asciiTheme="minorHAnsi" w:hAnsiTheme="minorHAnsi" w:cstheme="minorHAnsi"/>
                <w:sz w:val="22"/>
              </w:rPr>
              <w:t xml:space="preserve"> document. </w:t>
            </w:r>
          </w:p>
          <w:p w:rsidR="008E1CC6" w:rsidP="007E4B02" w:rsidRDefault="008E1CC6" w14:paraId="10AE0A15" w14:textId="739B9BD7">
            <w:pPr>
              <w:spacing w:before="0"/>
              <w:rPr>
                <w:rFonts w:asciiTheme="minorHAnsi" w:hAnsiTheme="minorHAnsi" w:cstheme="minorHAnsi"/>
                <w:sz w:val="22"/>
              </w:rPr>
            </w:pPr>
            <w:r>
              <w:rPr>
                <w:rFonts w:asciiTheme="minorHAnsi" w:hAnsiTheme="minorHAnsi" w:cstheme="minorHAnsi"/>
                <w:sz w:val="22"/>
              </w:rPr>
              <w:t xml:space="preserve">REDCap passwords </w:t>
            </w:r>
            <w:r w:rsidRPr="005C319D">
              <w:rPr>
                <w:rFonts w:asciiTheme="minorHAnsi" w:hAnsiTheme="minorHAnsi" w:cstheme="minorHAnsi"/>
                <w:sz w:val="22"/>
              </w:rPr>
              <w:t xml:space="preserve">must meet University of Oxford MSD-IT </w:t>
            </w:r>
            <w:hyperlink w:history="1" r:id="rId15">
              <w:r w:rsidRPr="005C319D">
                <w:rPr>
                  <w:rStyle w:val="Hyperlink"/>
                  <w:rFonts w:asciiTheme="minorHAnsi" w:hAnsiTheme="minorHAnsi" w:cstheme="minorHAnsi"/>
                  <w:sz w:val="22"/>
                </w:rPr>
                <w:t>Security Policy</w:t>
              </w:r>
            </w:hyperlink>
            <w:r w:rsidRPr="005C319D">
              <w:rPr>
                <w:rFonts w:asciiTheme="minorHAnsi" w:hAnsiTheme="minorHAnsi" w:cstheme="minorHAnsi"/>
                <w:sz w:val="22"/>
              </w:rPr>
              <w:t xml:space="preserve"> standards.</w:t>
            </w:r>
            <w:r>
              <w:rPr>
                <w:rFonts w:asciiTheme="minorHAnsi" w:hAnsiTheme="minorHAnsi" w:cstheme="minorHAnsi"/>
                <w:sz w:val="22"/>
              </w:rPr>
              <w:t xml:space="preserve"> </w:t>
            </w:r>
          </w:p>
          <w:p w:rsidRPr="007E4B02" w:rsidR="008E1CC6" w:rsidP="007E4B02" w:rsidRDefault="008E1CC6" w14:paraId="69BA2072" w14:textId="33B6891B">
            <w:pPr>
              <w:spacing w:before="0"/>
              <w:rPr>
                <w:rFonts w:asciiTheme="minorHAnsi" w:hAnsiTheme="minorHAnsi" w:cstheme="minorHAnsi"/>
                <w:sz w:val="22"/>
              </w:rPr>
            </w:pPr>
            <w:r w:rsidRPr="005C319D">
              <w:rPr>
                <w:rFonts w:eastAsia="Calibri" w:asciiTheme="minorHAnsi" w:hAnsiTheme="minorHAnsi" w:cstheme="minorHAnsi"/>
                <w:color w:val="000000"/>
                <w:sz w:val="22"/>
              </w:rPr>
              <w:t>Firewall controls prevent unauthorised access to the University of Oxford network and resources.</w:t>
            </w:r>
            <w:r>
              <w:rPr>
                <w:rFonts w:eastAsia="Calibri" w:asciiTheme="minorHAnsi" w:hAnsiTheme="minorHAnsi" w:cstheme="minorHAnsi"/>
                <w:color w:val="000000"/>
                <w:sz w:val="22"/>
              </w:rPr>
              <w:t xml:space="preserve"> </w:t>
            </w:r>
          </w:p>
          <w:p w:rsidRPr="008E1CC6" w:rsidR="008E1CC6" w:rsidP="007E4B02" w:rsidRDefault="008E1CC6" w14:paraId="555234E6" w14:textId="7CB6B057">
            <w:pPr>
              <w:spacing w:before="0"/>
              <w:rPr>
                <w:rFonts w:eastAsia="Calibri" w:asciiTheme="minorHAnsi" w:hAnsiTheme="minorHAnsi" w:cstheme="minorHAnsi"/>
                <w:color w:val="000000" w:themeColor="text1"/>
                <w:sz w:val="22"/>
              </w:rPr>
            </w:pPr>
            <w:r w:rsidRPr="008E1CC6">
              <w:rPr>
                <w:rFonts w:eastAsia="Calibri" w:asciiTheme="minorHAnsi" w:hAnsiTheme="minorHAnsi" w:cstheme="minorHAnsi"/>
                <w:color w:val="000000" w:themeColor="text1"/>
                <w:sz w:val="22"/>
              </w:rPr>
              <w:t>Encrypted connections via Transport Layer Security (TLS) 1.2</w:t>
            </w:r>
            <w:r>
              <w:rPr>
                <w:rFonts w:eastAsia="Calibri" w:asciiTheme="minorHAnsi" w:hAnsiTheme="minorHAnsi" w:cstheme="minorHAnsi"/>
                <w:color w:val="000000" w:themeColor="text1"/>
                <w:sz w:val="22"/>
              </w:rPr>
              <w:t>.</w:t>
            </w:r>
          </w:p>
          <w:p w:rsidRPr="008E1CC6" w:rsidR="008E1CC6" w:rsidP="007E4B02" w:rsidRDefault="008E1CC6" w14:paraId="52AE744F" w14:textId="0797EA27">
            <w:pPr>
              <w:spacing w:before="0"/>
              <w:rPr>
                <w:rFonts w:eastAsia="Calibri" w:asciiTheme="minorHAnsi" w:hAnsiTheme="minorHAnsi" w:cstheme="minorHAnsi"/>
                <w:color w:val="000000" w:themeColor="text1"/>
                <w:sz w:val="22"/>
              </w:rPr>
            </w:pPr>
            <w:r w:rsidRPr="008E1CC6">
              <w:rPr>
                <w:rFonts w:eastAsia="Calibri" w:asciiTheme="minorHAnsi" w:hAnsiTheme="minorHAnsi" w:cstheme="minorHAnsi"/>
                <w:color w:val="000000" w:themeColor="text1"/>
                <w:sz w:val="22"/>
              </w:rPr>
              <w:t>Account lockout after predefined failed login attempts and session inactivity logouts.</w:t>
            </w:r>
            <w:r w:rsidRPr="008E1CC6">
              <w:rPr>
                <w:rFonts w:eastAsia="Calibri" w:asciiTheme="minorHAnsi" w:hAnsiTheme="minorHAnsi" w:cstheme="minorHAnsi"/>
                <w:color w:val="000000" w:themeColor="text1"/>
                <w:sz w:val="22"/>
              </w:rPr>
              <w:br/>
            </w:r>
            <w:r w:rsidRPr="008E1CC6">
              <w:rPr>
                <w:rFonts w:eastAsia="Calibri" w:asciiTheme="minorHAnsi" w:hAnsiTheme="minorHAnsi" w:cstheme="minorHAnsi"/>
                <w:color w:val="000000" w:themeColor="text1"/>
                <w:sz w:val="22"/>
              </w:rPr>
              <w:t>Audit trail capturing all user access and data activities.</w:t>
            </w:r>
            <w:r>
              <w:rPr>
                <w:rFonts w:asciiTheme="minorHAnsi" w:hAnsiTheme="minorHAnsi" w:cstheme="minorHAnsi"/>
                <w:sz w:val="22"/>
              </w:rPr>
              <w:t xml:space="preserve"> </w:t>
            </w:r>
          </w:p>
        </w:tc>
        <w:tc>
          <w:tcPr>
            <w:tcW w:w="4294" w:type="dxa"/>
            <w:tcMar/>
          </w:tcPr>
          <w:p w:rsidRPr="007E4B02" w:rsidR="008E1CC6" w:rsidP="007E4B02" w:rsidRDefault="008E1CC6" w14:paraId="77CF7162" w14:textId="4A0174B3">
            <w:pPr>
              <w:spacing w:before="0"/>
              <w:rPr>
                <w:rFonts w:eastAsia="Calibri" w:asciiTheme="minorHAnsi" w:hAnsiTheme="minorHAnsi" w:cstheme="minorHAnsi"/>
                <w:sz w:val="22"/>
              </w:rPr>
            </w:pPr>
            <w:r w:rsidRPr="007E4B02">
              <w:rPr>
                <w:rFonts w:eastAsia="Calibri" w:asciiTheme="minorHAnsi" w:hAnsiTheme="minorHAnsi" w:cstheme="minorHAnsi"/>
                <w:sz w:val="22"/>
              </w:rPr>
              <w:t xml:space="preserve">MSD-IT </w:t>
            </w:r>
            <w:r w:rsidR="007E4B02">
              <w:rPr>
                <w:rFonts w:eastAsia="Calibri" w:asciiTheme="minorHAnsi" w:hAnsiTheme="minorHAnsi" w:cstheme="minorHAnsi"/>
                <w:sz w:val="22"/>
              </w:rPr>
              <w:t xml:space="preserve">hosting </w:t>
            </w:r>
            <w:r w:rsidRPr="007E4B02">
              <w:rPr>
                <w:rFonts w:eastAsia="Calibri" w:asciiTheme="minorHAnsi" w:hAnsiTheme="minorHAnsi" w:cstheme="minorHAnsi"/>
                <w:sz w:val="22"/>
              </w:rPr>
              <w:t>on a dedicated server</w:t>
            </w:r>
            <w:r w:rsidR="007E4B02">
              <w:rPr>
                <w:rFonts w:eastAsia="Calibri" w:asciiTheme="minorHAnsi" w:hAnsiTheme="minorHAnsi" w:cstheme="minorHAnsi"/>
                <w:sz w:val="22"/>
              </w:rPr>
              <w:t xml:space="preserve"> with</w:t>
            </w:r>
            <w:r w:rsidRPr="007E4B02">
              <w:rPr>
                <w:rFonts w:eastAsia="Calibri" w:asciiTheme="minorHAnsi" w:hAnsiTheme="minorHAnsi" w:cstheme="minorHAnsi"/>
                <w:sz w:val="22"/>
              </w:rPr>
              <w:t xml:space="preserve"> operational controls aligned to industry standards including ISO/IEC 27001. Server equipment is locked and accessible only by controlled, logged access.</w:t>
            </w:r>
          </w:p>
          <w:p w:rsidR="007E4B02" w:rsidP="007E4B02" w:rsidRDefault="007E4B02" w14:paraId="35368CA1" w14:textId="77777777">
            <w:pPr>
              <w:spacing w:before="0"/>
              <w:rPr>
                <w:rFonts w:eastAsia="Calibri" w:asciiTheme="minorHAnsi" w:hAnsiTheme="minorHAnsi" w:cstheme="minorHAnsi"/>
                <w:sz w:val="22"/>
              </w:rPr>
            </w:pPr>
            <w:r w:rsidRPr="007E4B02">
              <w:rPr>
                <w:rFonts w:eastAsia="Calibri" w:asciiTheme="minorHAnsi" w:hAnsiTheme="minorHAnsi" w:cstheme="minorHAnsi"/>
                <w:sz w:val="22"/>
              </w:rPr>
              <w:t xml:space="preserve">Administrator accounts limited to a minimum number and </w:t>
            </w:r>
            <w:proofErr w:type="gramStart"/>
            <w:r w:rsidRPr="007E4B02">
              <w:rPr>
                <w:rFonts w:eastAsia="Calibri" w:asciiTheme="minorHAnsi" w:hAnsiTheme="minorHAnsi" w:cstheme="minorHAnsi"/>
                <w:sz w:val="22"/>
              </w:rPr>
              <w:t>require</w:t>
            </w:r>
            <w:proofErr w:type="gramEnd"/>
            <w:r w:rsidRPr="007E4B02">
              <w:rPr>
                <w:rFonts w:eastAsia="Calibri" w:asciiTheme="minorHAnsi" w:hAnsiTheme="minorHAnsi" w:cstheme="minorHAnsi"/>
                <w:sz w:val="22"/>
              </w:rPr>
              <w:t xml:space="preserve"> accreditation.</w:t>
            </w:r>
          </w:p>
          <w:p w:rsidR="007E4B02" w:rsidP="1E723FFD" w:rsidRDefault="007E4B02" w14:paraId="1A4F6BBB" w14:textId="40DCB7C1">
            <w:pPr>
              <w:spacing w:before="0"/>
              <w:rPr>
                <w:del w:author="Elise Pesonel" w:date="2025-08-19T12:46:33.094Z" w16du:dateUtc="2025-08-19T12:46:33.094Z" w:id="1037223063"/>
                <w:rFonts w:ascii="Calibri" w:hAnsi="Calibri" w:eastAsia="Calibri" w:cs="Calibri" w:asciiTheme="minorAscii" w:hAnsiTheme="minorAscii" w:cstheme="minorAscii"/>
                <w:sz w:val="22"/>
                <w:szCs w:val="22"/>
              </w:rPr>
            </w:pPr>
            <w:r w:rsidRPr="1E723FFD" w:rsidR="304CD702">
              <w:rPr>
                <w:rFonts w:ascii="Calibri" w:hAnsi="Calibri" w:eastAsia="Calibri" w:cs="Calibri" w:asciiTheme="minorAscii" w:hAnsiTheme="minorAscii" w:cstheme="minorAscii"/>
                <w:sz w:val="22"/>
                <w:szCs w:val="22"/>
              </w:rPr>
              <w:t>Access controlled via REDCap Data Access Groups (</w:t>
            </w:r>
            <w:r w:rsidRPr="1E723FFD" w:rsidR="304CD702">
              <w:rPr>
                <w:rFonts w:ascii="Calibri" w:hAnsi="Calibri" w:eastAsia="Calibri" w:cs="Calibri" w:asciiTheme="minorAscii" w:hAnsiTheme="minorAscii" w:cstheme="minorAscii"/>
                <w:sz w:val="22"/>
                <w:szCs w:val="22"/>
              </w:rPr>
              <w:t xml:space="preserve">DAGs) </w:t>
            </w:r>
            <w:r w:rsidRPr="1E723FFD" w:rsidR="1CB41CA4">
              <w:rPr>
                <w:rFonts w:ascii="Calibri" w:hAnsi="Calibri" w:eastAsia="Calibri" w:cs="Calibri" w:asciiTheme="minorAscii" w:hAnsiTheme="minorAscii" w:cstheme="minorAscii"/>
                <w:sz w:val="22"/>
                <w:szCs w:val="22"/>
              </w:rPr>
              <w:t xml:space="preserve"> </w:t>
            </w:r>
            <w:r w:rsidRPr="1E723FFD" w:rsidR="304CD702">
              <w:rPr>
                <w:rFonts w:ascii="Calibri" w:hAnsi="Calibri" w:eastAsia="Calibri" w:cs="Calibri" w:asciiTheme="minorAscii" w:hAnsiTheme="minorAscii" w:cstheme="minorAscii"/>
                <w:sz w:val="22"/>
                <w:szCs w:val="22"/>
              </w:rPr>
              <w:t>by authorised administrators.</w:t>
            </w:r>
          </w:p>
          <w:p w:rsidRPr="007E4B02" w:rsidR="007E4B02" w:rsidP="007E4B02" w:rsidRDefault="008E1CC6" w14:paraId="7DF20EAB" w14:textId="1615A441">
            <w:pPr>
              <w:spacing w:before="0"/>
              <w:rPr>
                <w:rFonts w:eastAsia="Calibri" w:asciiTheme="minorHAnsi" w:hAnsiTheme="minorHAnsi" w:cstheme="minorHAnsi"/>
                <w:sz w:val="22"/>
              </w:rPr>
            </w:pPr>
            <w:r w:rsidRPr="007E4B02">
              <w:rPr>
                <w:rFonts w:eastAsia="Calibri" w:asciiTheme="minorHAnsi" w:hAnsiTheme="minorHAnsi" w:cstheme="minorHAnsi"/>
                <w:sz w:val="22"/>
              </w:rPr>
              <w:t>All external users must be authorised by an institution that has executed a Terms of Submission with ISARIC.</w:t>
            </w:r>
          </w:p>
          <w:p w:rsidRPr="007E4B02" w:rsidR="007E4B02" w:rsidP="007E4B02" w:rsidRDefault="007E4B02" w14:paraId="09B0D657" w14:textId="5BF0E7CF">
            <w:pPr>
              <w:spacing w:before="0"/>
              <w:rPr>
                <w:rFonts w:eastAsia="Calibri" w:asciiTheme="minorHAnsi" w:hAnsiTheme="minorHAnsi" w:cstheme="minorHAnsi"/>
                <w:sz w:val="22"/>
              </w:rPr>
            </w:pPr>
            <w:r w:rsidRPr="007E4B02">
              <w:rPr>
                <w:rFonts w:eastAsia="Calibri" w:asciiTheme="minorHAnsi" w:hAnsiTheme="minorHAnsi" w:cstheme="minorHAnsi"/>
                <w:sz w:val="22"/>
              </w:rPr>
              <w:t xml:space="preserve">See </w:t>
            </w:r>
            <w:hyperlink w:history="1" r:id="rId16">
              <w:r w:rsidRPr="0016007A">
                <w:rPr>
                  <w:rFonts w:eastAsia="Calibri" w:asciiTheme="minorHAnsi" w:hAnsiTheme="minorHAnsi" w:cstheme="minorHAnsi"/>
                  <w:sz w:val="22"/>
                </w:rPr>
                <w:t>REDCap General Security Overview</w:t>
              </w:r>
            </w:hyperlink>
            <w:r w:rsidRPr="007E4B02">
              <w:rPr>
                <w:rFonts w:eastAsia="Calibri" w:asciiTheme="minorHAnsi" w:hAnsiTheme="minorHAnsi" w:cstheme="minorHAnsi"/>
                <w:sz w:val="22"/>
              </w:rPr>
              <w:t xml:space="preserve"> for details of systems compliance with the Health Insurance Portability and Accountability Act (HIPAA) Part-11 and the UK General Data Protection Regulation (GDPR).</w:t>
            </w:r>
          </w:p>
        </w:tc>
      </w:tr>
      <w:tr w:rsidRPr="005C319D" w:rsidR="0016007A" w:rsidTr="1E723FFD" w14:paraId="18D19F3F" w14:textId="77777777">
        <w:trPr>
          <w:trHeight w:val="300"/>
        </w:trPr>
        <w:tc>
          <w:tcPr>
            <w:tcW w:w="1148" w:type="dxa"/>
            <w:tcMar/>
            <w:vAlign w:val="center"/>
          </w:tcPr>
          <w:p w:rsidRPr="00612514" w:rsidR="008E1CC6" w:rsidP="008E1CC6" w:rsidRDefault="008E1CC6" w14:paraId="428B5E61" w14:textId="7899772C">
            <w:pPr>
              <w:spacing w:before="0" w:after="0"/>
              <w:rPr>
                <w:rFonts w:eastAsia="Calibri" w:asciiTheme="minorHAnsi" w:hAnsiTheme="minorHAnsi" w:cstheme="minorHAnsi"/>
                <w:b/>
                <w:bCs/>
                <w:color w:val="000000"/>
                <w:sz w:val="22"/>
              </w:rPr>
            </w:pPr>
            <w:r w:rsidRPr="00612514">
              <w:rPr>
                <w:rFonts w:eastAsia="Calibri" w:asciiTheme="minorHAnsi" w:hAnsiTheme="minorHAnsi" w:cstheme="minorHAnsi"/>
                <w:b/>
                <w:bCs/>
                <w:color w:val="000000"/>
                <w:sz w:val="22"/>
              </w:rPr>
              <w:t>Amazon Web Services</w:t>
            </w:r>
          </w:p>
        </w:tc>
        <w:tc>
          <w:tcPr>
            <w:tcW w:w="4294" w:type="dxa"/>
            <w:tcMar/>
          </w:tcPr>
          <w:p w:rsidR="00FF4A81" w:rsidP="00FF4A81" w:rsidRDefault="00D2504E" w14:paraId="4453B8DD" w14:textId="77777777">
            <w:pPr>
              <w:spacing w:before="0"/>
              <w:rPr>
                <w:rFonts w:eastAsia="Calibri" w:asciiTheme="minorHAnsi" w:hAnsiTheme="minorHAnsi" w:cstheme="minorHAnsi"/>
                <w:color w:val="000000" w:themeColor="text1"/>
                <w:sz w:val="22"/>
              </w:rPr>
            </w:pPr>
            <w:r w:rsidRPr="007E4B02">
              <w:rPr>
                <w:rFonts w:eastAsia="Calibri" w:asciiTheme="minorHAnsi" w:hAnsiTheme="minorHAnsi" w:cstheme="minorHAnsi"/>
                <w:color w:val="000000" w:themeColor="text1"/>
                <w:sz w:val="22"/>
              </w:rPr>
              <w:t xml:space="preserve">Approved AWS infrastructure hosting Elastic Compute Cloud (EC2) and Simple Storage Service (S3) services under </w:t>
            </w:r>
            <w:r w:rsidRPr="007E4B02">
              <w:rPr>
                <w:rFonts w:eastAsia="Calibri" w:asciiTheme="minorHAnsi" w:hAnsiTheme="minorHAnsi" w:cstheme="minorHAnsi"/>
                <w:color w:val="000000" w:themeColor="text1"/>
                <w:sz w:val="22"/>
              </w:rPr>
              <w:t>University of Oxford Information Security oversight.</w:t>
            </w:r>
          </w:p>
          <w:p w:rsidR="00FF4A81" w:rsidP="00FF4A81" w:rsidRDefault="00D2504E" w14:paraId="28AC1851" w14:textId="41EA7341">
            <w:pPr>
              <w:spacing w:before="0"/>
              <w:rPr>
                <w:rFonts w:eastAsia="Calibri" w:asciiTheme="minorHAnsi" w:hAnsiTheme="minorHAnsi" w:cstheme="minorHAnsi"/>
                <w:color w:val="000000" w:themeColor="text1"/>
                <w:sz w:val="22"/>
              </w:rPr>
            </w:pPr>
            <w:r w:rsidRPr="007E4B02">
              <w:rPr>
                <w:rFonts w:eastAsia="Calibri" w:asciiTheme="minorHAnsi" w:hAnsiTheme="minorHAnsi" w:cstheme="minorHAnsi"/>
                <w:color w:val="000000" w:themeColor="text1"/>
                <w:sz w:val="22"/>
              </w:rPr>
              <w:t xml:space="preserve">Use of AWS </w:t>
            </w:r>
            <w:r w:rsidRPr="00FF4A81" w:rsidR="00FF4A81">
              <w:rPr>
                <w:rFonts w:asciiTheme="minorHAnsi" w:hAnsiTheme="minorHAnsi" w:cstheme="minorHAnsi"/>
                <w:sz w:val="22"/>
              </w:rPr>
              <w:t>I</w:t>
            </w:r>
            <w:r w:rsidR="00FF4A81">
              <w:rPr>
                <w:rFonts w:asciiTheme="minorHAnsi" w:hAnsiTheme="minorHAnsi" w:cstheme="minorHAnsi"/>
                <w:sz w:val="22"/>
              </w:rPr>
              <w:t>dentity and Access Management</w:t>
            </w:r>
            <w:r w:rsidRPr="007E4B02">
              <w:rPr>
                <w:rFonts w:eastAsia="Calibri" w:asciiTheme="minorHAnsi" w:hAnsiTheme="minorHAnsi" w:cstheme="minorHAnsi"/>
                <w:color w:val="000000" w:themeColor="text1"/>
                <w:sz w:val="22"/>
              </w:rPr>
              <w:t xml:space="preserve"> roles and policies for granular access control.</w:t>
            </w:r>
          </w:p>
          <w:p w:rsidR="051CB6F2" w:rsidP="1E723FFD" w:rsidRDefault="051CB6F2" w14:paraId="75DF99BF" w14:textId="67C242BB">
            <w:pPr>
              <w:pStyle w:val="Normal"/>
              <w:suppressLineNumbers w:val="0"/>
              <w:bidi w:val="0"/>
              <w:spacing w:before="0" w:beforeAutospacing="off" w:after="120" w:afterAutospacing="off" w:line="240" w:lineRule="auto"/>
              <w:ind w:left="0" w:right="0"/>
              <w:jc w:val="left"/>
              <w:rPr>
                <w:rFonts w:ascii="Calibri" w:hAnsi="Calibri" w:eastAsia="Calibri" w:cs="Calibri" w:asciiTheme="minorAscii" w:hAnsiTheme="minorAscii" w:cstheme="minorAscii"/>
                <w:color w:val="000000" w:themeColor="text1" w:themeTint="FF" w:themeShade="FF"/>
                <w:sz w:val="22"/>
                <w:szCs w:val="22"/>
              </w:rPr>
            </w:pPr>
            <w:commentRangeStart w:id="503144139"/>
            <w:r w:rsidRPr="1E723FFD" w:rsidR="051CB6F2">
              <w:rPr>
                <w:rFonts w:ascii="Calibri" w:hAnsi="Calibri" w:eastAsia="Calibri" w:cs="Calibri" w:asciiTheme="minorAscii" w:hAnsiTheme="minorAscii" w:cstheme="minorAscii"/>
                <w:color w:val="000000" w:themeColor="text1" w:themeTint="FF" w:themeShade="FF"/>
                <w:sz w:val="22"/>
                <w:szCs w:val="22"/>
              </w:rPr>
              <w:t>Data encrypted at rest using AWS</w:t>
            </w:r>
            <w:r w:rsidRPr="1E723FFD" w:rsidR="6E8220A7">
              <w:rPr>
                <w:rFonts w:ascii="Calibri" w:hAnsi="Calibri" w:eastAsia="Calibri" w:cs="Calibri" w:asciiTheme="minorAscii" w:hAnsiTheme="minorAscii" w:cstheme="minorAscii"/>
                <w:color w:val="000000" w:themeColor="text1" w:themeTint="FF" w:themeShade="FF"/>
                <w:sz w:val="22"/>
                <w:szCs w:val="22"/>
              </w:rPr>
              <w:t xml:space="preserve"> managed keys (SSE-S3)</w:t>
            </w:r>
            <w:commentRangeEnd w:id="503144139"/>
            <w:r>
              <w:rPr>
                <w:rStyle w:val="CommentReference"/>
              </w:rPr>
              <w:commentReference w:id="503144139"/>
            </w:r>
            <w:r w:rsidRPr="1E723FFD" w:rsidR="6E8220A7">
              <w:rPr>
                <w:rFonts w:ascii="Calibri" w:hAnsi="Calibri" w:eastAsia="Calibri" w:cs="Calibri" w:asciiTheme="minorAscii" w:hAnsiTheme="minorAscii" w:cstheme="minorAscii"/>
                <w:color w:val="000000" w:themeColor="text1" w:themeTint="FF" w:themeShade="FF"/>
                <w:sz w:val="22"/>
                <w:szCs w:val="22"/>
              </w:rPr>
              <w:t>.</w:t>
            </w:r>
          </w:p>
          <w:p w:rsidRPr="007E4B02" w:rsidR="008E1CC6" w:rsidP="1E723FFD" w:rsidRDefault="00D2504E" w14:paraId="0A812A02" w14:textId="5C0D1C92">
            <w:pPr>
              <w:spacing w:before="0"/>
              <w:rPr>
                <w:rFonts w:ascii="Calibri" w:hAnsi="Calibri" w:eastAsia="Calibri" w:cs="Calibri" w:asciiTheme="minorAscii" w:hAnsiTheme="minorAscii" w:cstheme="minorAscii"/>
                <w:color w:val="000000" w:themeColor="text1" w:themeTint="FF" w:themeShade="FF"/>
                <w:sz w:val="22"/>
                <w:szCs w:val="22"/>
              </w:rPr>
            </w:pPr>
            <w:r w:rsidRPr="1E723FFD" w:rsidR="051CB6F2">
              <w:rPr>
                <w:rFonts w:ascii="Calibri" w:hAnsi="Calibri" w:eastAsia="Calibri" w:cs="Calibri" w:asciiTheme="minorAscii" w:hAnsiTheme="minorAscii" w:cstheme="minorAscii"/>
                <w:color w:val="000000" w:themeColor="text1" w:themeTint="FF" w:themeShade="FF"/>
                <w:sz w:val="22"/>
                <w:szCs w:val="22"/>
              </w:rPr>
              <w:t>Data transfers use secure protocols (HTTPS) with end-to-end encryption.</w:t>
            </w:r>
          </w:p>
          <w:p w:rsidRPr="007E4B02" w:rsidR="008E1CC6" w:rsidP="1E723FFD" w:rsidRDefault="00D2504E" w14:paraId="37D04BFE" w14:textId="25068A06">
            <w:pPr>
              <w:pStyle w:val="Normal"/>
              <w:spacing w:before="0"/>
              <w:rPr>
                <w:rFonts w:ascii="Calibri" w:hAnsi="Calibri" w:eastAsia="Calibri" w:cs="Calibri" w:asciiTheme="minorAscii" w:hAnsiTheme="minorAscii" w:cstheme="minorAscii"/>
                <w:color w:val="000000" w:themeColor="text1"/>
                <w:sz w:val="22"/>
                <w:szCs w:val="22"/>
              </w:rPr>
            </w:pPr>
            <w:r w:rsidRPr="1E723FFD" w:rsidR="7CCBCB16">
              <w:rPr>
                <w:rFonts w:ascii="Calibri" w:hAnsi="Calibri" w:eastAsia="Calibri" w:cs="Calibri" w:asciiTheme="minorAscii" w:hAnsiTheme="minorAscii" w:cstheme="minorAscii"/>
                <w:color w:val="000000" w:themeColor="text1" w:themeTint="FF" w:themeShade="FF"/>
                <w:sz w:val="22"/>
                <w:szCs w:val="22"/>
              </w:rPr>
              <w:t xml:space="preserve">Access to AWS management console is through University of Oxford SSO with </w:t>
            </w:r>
            <w:r w:rsidRPr="1E723FFD" w:rsidR="7CCBCB16">
              <w:rPr>
                <w:rFonts w:ascii="Calibri" w:hAnsi="Calibri" w:eastAsia="Calibri" w:cs="Calibri" w:asciiTheme="minorAscii" w:hAnsiTheme="minorAscii" w:cstheme="minorAscii"/>
                <w:color w:val="000000" w:themeColor="text1" w:themeTint="FF" w:themeShade="FF"/>
                <w:sz w:val="22"/>
                <w:szCs w:val="22"/>
              </w:rPr>
              <w:t>multi-</w:t>
            </w:r>
            <w:r w:rsidRPr="1E723FFD" w:rsidR="7CCBCB16">
              <w:rPr>
                <w:rFonts w:ascii="Calibri" w:hAnsi="Calibri" w:eastAsia="Calibri" w:cs="Calibri" w:asciiTheme="minorAscii" w:hAnsiTheme="minorAscii" w:cstheme="minorAscii"/>
                <w:color w:val="000000" w:themeColor="text1" w:themeTint="FF" w:themeShade="FF"/>
                <w:sz w:val="22"/>
                <w:szCs w:val="22"/>
              </w:rPr>
              <w:t>factor authentication</w:t>
            </w:r>
          </w:p>
        </w:tc>
        <w:tc>
          <w:tcPr>
            <w:tcW w:w="4294" w:type="dxa"/>
            <w:tcMar/>
          </w:tcPr>
          <w:p w:rsidRPr="0016007A" w:rsidR="0016007A" w:rsidP="00EF1071" w:rsidRDefault="0016007A" w14:paraId="3E0FD1B7" w14:textId="77777777">
            <w:pPr>
              <w:rPr>
                <w:rFonts w:eastAsia="Calibri" w:asciiTheme="minorHAnsi" w:hAnsiTheme="minorHAnsi" w:cstheme="minorHAnsi"/>
                <w:sz w:val="22"/>
              </w:rPr>
            </w:pPr>
            <w:r w:rsidRPr="0016007A">
              <w:rPr>
                <w:rFonts w:eastAsia="Calibri" w:asciiTheme="minorHAnsi" w:hAnsiTheme="minorHAnsi" w:cstheme="minorHAnsi"/>
                <w:sz w:val="22"/>
              </w:rPr>
              <w:t>AWS operates as a sub-processor under contractual obligation to comply with GDPR</w:t>
            </w:r>
            <w:r w:rsidRPr="0016007A">
              <w:rPr>
                <w:rFonts w:eastAsia="Calibri" w:asciiTheme="minorHAnsi" w:hAnsiTheme="minorHAnsi" w:cstheme="minorHAnsi"/>
                <w:sz w:val="22"/>
              </w:rPr>
              <w:t>.</w:t>
            </w:r>
          </w:p>
          <w:p w:rsidRPr="0016007A" w:rsidR="0016007A" w:rsidP="00EF1071" w:rsidRDefault="0016007A" w14:paraId="33A1A71F" w14:textId="064377B9">
            <w:pPr>
              <w:rPr>
                <w:rFonts w:eastAsia="Calibri" w:asciiTheme="minorHAnsi" w:hAnsiTheme="minorHAnsi" w:cstheme="minorHAnsi"/>
                <w:sz w:val="22"/>
              </w:rPr>
            </w:pPr>
            <w:r w:rsidRPr="0016007A">
              <w:rPr>
                <w:rFonts w:eastAsia="Calibri" w:asciiTheme="minorHAnsi" w:hAnsiTheme="minorHAnsi" w:cstheme="minorHAnsi"/>
                <w:sz w:val="22"/>
              </w:rPr>
              <w:t>Servers are in the United Kingdom.</w:t>
            </w:r>
          </w:p>
          <w:p w:rsidRPr="0016007A" w:rsidR="0016007A" w:rsidP="00EF1071" w:rsidRDefault="0016007A" w14:paraId="16A9789B" w14:textId="5B951D96">
            <w:pPr>
              <w:rPr>
                <w:rFonts w:eastAsia="Calibri" w:asciiTheme="minorHAnsi" w:hAnsiTheme="minorHAnsi" w:cstheme="minorHAnsi"/>
                <w:sz w:val="22"/>
              </w:rPr>
            </w:pPr>
            <w:r w:rsidRPr="0016007A">
              <w:rPr>
                <w:rFonts w:eastAsia="Calibri" w:asciiTheme="minorHAnsi" w:hAnsiTheme="minorHAnsi" w:cstheme="minorHAnsi"/>
                <w:sz w:val="22"/>
              </w:rPr>
              <w:t>Compliance certified to</w:t>
            </w:r>
            <w:r w:rsidRPr="0016007A" w:rsidR="008E1CC6">
              <w:rPr>
                <w:rFonts w:eastAsia="Calibri" w:asciiTheme="minorHAnsi" w:hAnsiTheme="minorHAnsi" w:cstheme="minorHAnsi"/>
                <w:sz w:val="22"/>
              </w:rPr>
              <w:t xml:space="preserve"> ISO27001, ISO27017, ISO27018, and the CISPE Code of Conduct.</w:t>
            </w:r>
          </w:p>
          <w:p w:rsidRPr="0016007A" w:rsidR="008E1CC6" w:rsidP="00EF1071" w:rsidRDefault="0016007A" w14:paraId="4D001FD2" w14:textId="6D812F3D">
            <w:pPr>
              <w:rPr>
                <w:rFonts w:eastAsia="Calibri" w:asciiTheme="minorHAnsi" w:hAnsiTheme="minorHAnsi" w:cstheme="minorHAnsi"/>
                <w:sz w:val="22"/>
              </w:rPr>
            </w:pPr>
            <w:r w:rsidRPr="0016007A">
              <w:rPr>
                <w:rFonts w:eastAsia="Calibri" w:asciiTheme="minorHAnsi" w:hAnsiTheme="minorHAnsi" w:cstheme="minorHAnsi"/>
                <w:sz w:val="22"/>
              </w:rPr>
              <w:t>Regular audits and monitoring by University of Oxford Information Security team.</w:t>
            </w:r>
            <w:r w:rsidRPr="0016007A">
              <w:rPr>
                <w:rFonts w:eastAsia="Calibri" w:asciiTheme="minorHAnsi" w:hAnsiTheme="minorHAnsi" w:cstheme="minorHAnsi"/>
                <w:sz w:val="22"/>
              </w:rPr>
              <w:br/>
            </w:r>
            <w:r w:rsidRPr="0016007A">
              <w:rPr>
                <w:rFonts w:eastAsia="Calibri" w:asciiTheme="minorHAnsi" w:hAnsiTheme="minorHAnsi" w:cstheme="minorHAnsi"/>
                <w:sz w:val="22"/>
              </w:rPr>
              <w:t>Incident handling coordinated with AWS and University security offices.</w:t>
            </w:r>
            <w:r w:rsidRPr="0016007A" w:rsidR="008E1CC6">
              <w:rPr>
                <w:rFonts w:eastAsia="Calibri" w:asciiTheme="minorHAnsi" w:hAnsiTheme="minorHAnsi" w:cstheme="minorHAnsi"/>
                <w:sz w:val="22"/>
              </w:rPr>
              <w:t xml:space="preserve"> </w:t>
            </w:r>
          </w:p>
        </w:tc>
      </w:tr>
    </w:tbl>
    <w:p w:rsidRPr="005C319D" w:rsidR="00890958" w:rsidP="008726E3" w:rsidRDefault="00890958" w14:paraId="10CF6A12" w14:textId="77777777">
      <w:pPr>
        <w:spacing w:before="0" w:after="160"/>
        <w:rPr>
          <w:rFonts w:eastAsia="Calibri" w:asciiTheme="minorHAnsi" w:hAnsiTheme="minorHAnsi" w:cstheme="minorHAnsi"/>
          <w:sz w:val="22"/>
        </w:rPr>
      </w:pPr>
    </w:p>
    <w:p w:rsidRPr="00612514" w:rsidR="00160C14" w:rsidP="00FF4A81" w:rsidRDefault="00160C14" w14:paraId="2A26A765" w14:textId="6D32F1B1">
      <w:pPr>
        <w:pStyle w:val="Heading2"/>
        <w:spacing w:after="0"/>
        <w:rPr>
          <w:rFonts w:eastAsia="Times New Roman" w:asciiTheme="minorHAnsi" w:hAnsiTheme="minorHAnsi" w:cstheme="minorHAnsi"/>
          <w:sz w:val="24"/>
          <w:szCs w:val="24"/>
        </w:rPr>
      </w:pPr>
      <w:r w:rsidRPr="00612514">
        <w:rPr>
          <w:rFonts w:eastAsia="Times New Roman" w:asciiTheme="minorHAnsi" w:hAnsiTheme="minorHAnsi" w:cstheme="minorHAnsi"/>
          <w:sz w:val="24"/>
          <w:szCs w:val="24"/>
        </w:rPr>
        <w:t>Management Responsibility</w:t>
      </w:r>
    </w:p>
    <w:p w:rsidRPr="005C319D" w:rsidR="00F46972" w:rsidP="1E723FFD" w:rsidRDefault="00F46972" w14:paraId="324DB6EE" w14:textId="2787BE19">
      <w:pPr>
        <w:spacing w:before="0" w:after="160"/>
        <w:jc w:val="both"/>
        <w:rPr>
          <w:rFonts w:ascii="Calibri" w:hAnsi="Calibri" w:eastAsia="Calibri" w:cs="Calibri" w:asciiTheme="minorAscii" w:hAnsiTheme="minorAscii" w:cstheme="minorAscii"/>
          <w:sz w:val="22"/>
          <w:szCs w:val="22"/>
        </w:rPr>
      </w:pPr>
      <w:r w:rsidRPr="1E723FFD" w:rsidR="00F46972">
        <w:rPr>
          <w:rFonts w:ascii="Calibri" w:hAnsi="Calibri" w:eastAsia="Calibri" w:cs="Calibri" w:asciiTheme="minorAscii" w:hAnsiTheme="minorAscii" w:cstheme="minorAscii"/>
          <w:sz w:val="22"/>
          <w:szCs w:val="22"/>
        </w:rPr>
        <w:t xml:space="preserve">Management of the </w:t>
      </w:r>
      <w:r w:rsidRPr="1E723FFD" w:rsidR="00160C14">
        <w:rPr>
          <w:rFonts w:ascii="Calibri" w:hAnsi="Calibri" w:eastAsia="Calibri" w:cs="Calibri" w:asciiTheme="minorAscii" w:hAnsiTheme="minorAscii" w:cstheme="minorAscii"/>
          <w:sz w:val="22"/>
          <w:szCs w:val="22"/>
        </w:rPr>
        <w:t>ISARIC Data Platform</w:t>
      </w:r>
      <w:r w:rsidRPr="1E723FFD" w:rsidR="00F46972">
        <w:rPr>
          <w:rFonts w:ascii="Calibri" w:hAnsi="Calibri" w:eastAsia="Calibri" w:cs="Calibri" w:asciiTheme="minorAscii" w:hAnsiTheme="minorAscii" w:cstheme="minorAscii"/>
          <w:sz w:val="22"/>
          <w:szCs w:val="22"/>
        </w:rPr>
        <w:t xml:space="preserve"> is the responsibility of the </w:t>
      </w:r>
      <w:r w:rsidRPr="1E723FFD" w:rsidR="00F46972">
        <w:rPr>
          <w:rFonts w:ascii="Calibri" w:hAnsi="Calibri" w:eastAsia="Calibri" w:cs="Calibri" w:asciiTheme="minorAscii" w:hAnsiTheme="minorAscii" w:cstheme="minorAscii"/>
          <w:sz w:val="22"/>
          <w:szCs w:val="22"/>
        </w:rPr>
        <w:t xml:space="preserve">ISARIC </w:t>
      </w:r>
      <w:r w:rsidRPr="1E723FFD" w:rsidR="5F0C18B2">
        <w:rPr>
          <w:rFonts w:ascii="Calibri" w:hAnsi="Calibri" w:eastAsia="Calibri" w:cs="Calibri" w:asciiTheme="minorAscii" w:hAnsiTheme="minorAscii" w:cstheme="minorAscii"/>
          <w:sz w:val="22"/>
          <w:szCs w:val="22"/>
        </w:rPr>
        <w:t>Data T</w:t>
      </w:r>
      <w:r w:rsidRPr="1E723FFD" w:rsidR="00612514">
        <w:rPr>
          <w:rFonts w:ascii="Calibri" w:hAnsi="Calibri" w:eastAsia="Calibri" w:cs="Calibri" w:asciiTheme="minorAscii" w:hAnsiTheme="minorAscii" w:cstheme="minorAscii"/>
          <w:sz w:val="22"/>
          <w:szCs w:val="22"/>
        </w:rPr>
        <w:t>eam</w:t>
      </w:r>
      <w:r w:rsidRPr="1E723FFD" w:rsidR="00F46972">
        <w:rPr>
          <w:rFonts w:ascii="Calibri" w:hAnsi="Calibri" w:eastAsia="Calibri" w:cs="Calibri" w:asciiTheme="minorAscii" w:hAnsiTheme="minorAscii" w:cstheme="minorAscii"/>
          <w:sz w:val="22"/>
          <w:szCs w:val="22"/>
        </w:rPr>
        <w:t>, under the direction of the Head of Data and the Executive Director.</w:t>
      </w:r>
      <w:r w:rsidRPr="1E723FFD" w:rsidR="00612514">
        <w:rPr>
          <w:rFonts w:ascii="Calibri" w:hAnsi="Calibri" w:eastAsia="Calibri" w:cs="Calibri" w:asciiTheme="minorAscii" w:hAnsiTheme="minorAscii" w:cstheme="minorAscii"/>
          <w:sz w:val="22"/>
          <w:szCs w:val="22"/>
        </w:rPr>
        <w:t xml:space="preserve"> The team processes and enables access to data according to the instructions of the Data Controller defined in the Terms of Submission</w:t>
      </w:r>
      <w:r w:rsidRPr="1E723FFD" w:rsidR="00612514">
        <w:rPr>
          <w:rFonts w:ascii="Calibri" w:hAnsi="Calibri" w:eastAsia="Calibri" w:cs="Calibri" w:asciiTheme="minorAscii" w:hAnsiTheme="minorAscii" w:cstheme="minorAscii"/>
          <w:sz w:val="22"/>
          <w:szCs w:val="22"/>
        </w:rPr>
        <w:t xml:space="preserve">. </w:t>
      </w:r>
      <w:r w:rsidRPr="1E723FFD" w:rsidR="00F46972">
        <w:rPr>
          <w:rFonts w:ascii="Calibri" w:hAnsi="Calibri" w:eastAsia="Calibri" w:cs="Calibri" w:asciiTheme="minorAscii" w:hAnsiTheme="minorAscii" w:cstheme="minorAscii"/>
          <w:sz w:val="22"/>
          <w:szCs w:val="22"/>
        </w:rPr>
        <w:t xml:space="preserve"> </w:t>
      </w:r>
    </w:p>
    <w:p w:rsidRPr="005C319D" w:rsidR="00160C14" w:rsidP="1E723FFD" w:rsidRDefault="00160C14" w14:paraId="28F3EE32" w14:textId="76CB9605">
      <w:pPr>
        <w:pStyle w:val="ListParagraph"/>
        <w:numPr>
          <w:ilvl w:val="0"/>
          <w:numId w:val="20"/>
        </w:numPr>
        <w:spacing w:before="0" w:after="160"/>
        <w:jc w:val="both"/>
        <w:rPr>
          <w:rFonts w:ascii="Calibri" w:hAnsi="Calibri" w:cs="Calibri" w:asciiTheme="minorAscii" w:hAnsiTheme="minorAscii" w:cstheme="minorAscii"/>
          <w:sz w:val="22"/>
          <w:szCs w:val="22"/>
        </w:rPr>
      </w:pPr>
      <w:r w:rsidRPr="1E723FFD" w:rsidR="00160C14">
        <w:rPr>
          <w:rFonts w:ascii="Calibri" w:hAnsi="Calibri" w:cs="Calibri" w:asciiTheme="minorAscii" w:hAnsiTheme="minorAscii" w:cstheme="minorAscii"/>
          <w:sz w:val="22"/>
          <w:szCs w:val="22"/>
          <w:u w:val="single"/>
        </w:rPr>
        <w:t>Data Controller</w:t>
      </w:r>
      <w:r w:rsidRPr="1E723FFD" w:rsidR="00612514">
        <w:rPr>
          <w:rFonts w:ascii="Calibri" w:hAnsi="Calibri" w:cs="Calibri" w:asciiTheme="minorAscii" w:hAnsiTheme="minorAscii" w:cstheme="minorAscii"/>
          <w:sz w:val="22"/>
          <w:szCs w:val="22"/>
        </w:rPr>
        <w:t>:</w:t>
      </w:r>
      <w:r w:rsidRPr="1E723FFD" w:rsidR="00160C14">
        <w:rPr>
          <w:rFonts w:ascii="Calibri" w:hAnsi="Calibri" w:cs="Calibri" w:asciiTheme="minorAscii" w:hAnsiTheme="minorAscii" w:cstheme="minorAscii"/>
          <w:sz w:val="22"/>
          <w:szCs w:val="22"/>
        </w:rPr>
        <w:t xml:space="preserve"> </w:t>
      </w:r>
      <w:r w:rsidRPr="1E723FFD" w:rsidR="00612514">
        <w:rPr>
          <w:rFonts w:ascii="Calibri" w:hAnsi="Calibri" w:cs="Calibri" w:asciiTheme="minorAscii" w:hAnsiTheme="minorAscii" w:cstheme="minorAscii"/>
          <w:sz w:val="22"/>
          <w:szCs w:val="22"/>
        </w:rPr>
        <w:t xml:space="preserve">The </w:t>
      </w:r>
      <w:r w:rsidRPr="1E723FFD" w:rsidR="0016007A">
        <w:rPr>
          <w:rFonts w:ascii="Calibri" w:hAnsi="Calibri" w:cs="Calibri" w:asciiTheme="minorAscii" w:hAnsiTheme="minorAscii" w:cstheme="minorAscii"/>
          <w:sz w:val="22"/>
          <w:szCs w:val="22"/>
        </w:rPr>
        <w:t xml:space="preserve">Partner </w:t>
      </w:r>
      <w:r w:rsidRPr="1E723FFD" w:rsidR="00612514">
        <w:rPr>
          <w:rFonts w:ascii="Calibri" w:hAnsi="Calibri" w:cs="Calibri" w:asciiTheme="minorAscii" w:hAnsiTheme="minorAscii" w:cstheme="minorAscii"/>
          <w:sz w:val="22"/>
          <w:szCs w:val="22"/>
        </w:rPr>
        <w:t xml:space="preserve">Institution contributing data </w:t>
      </w:r>
      <w:r w:rsidRPr="1E723FFD" w:rsidR="0016007A">
        <w:rPr>
          <w:rFonts w:ascii="Calibri" w:hAnsi="Calibri" w:cs="Calibri" w:asciiTheme="minorAscii" w:hAnsiTheme="minorAscii" w:cstheme="minorAscii"/>
          <w:sz w:val="22"/>
          <w:szCs w:val="22"/>
        </w:rPr>
        <w:t>is</w:t>
      </w:r>
      <w:r w:rsidRPr="1E723FFD" w:rsidR="00612514">
        <w:rPr>
          <w:rFonts w:ascii="Calibri" w:hAnsi="Calibri" w:cs="Calibri" w:asciiTheme="minorAscii" w:hAnsiTheme="minorAscii" w:cstheme="minorAscii"/>
          <w:sz w:val="22"/>
          <w:szCs w:val="22"/>
        </w:rPr>
        <w:t xml:space="preserve"> the Data Controller. The Controller </w:t>
      </w:r>
      <w:r w:rsidRPr="1E723FFD" w:rsidR="0016007A">
        <w:rPr>
          <w:rFonts w:ascii="Calibri" w:hAnsi="Calibri" w:cs="Calibri" w:asciiTheme="minorAscii" w:hAnsiTheme="minorAscii" w:cstheme="minorAscii"/>
          <w:sz w:val="22"/>
          <w:szCs w:val="22"/>
        </w:rPr>
        <w:t>sign</w:t>
      </w:r>
      <w:r w:rsidRPr="1E723FFD" w:rsidR="4B49F574">
        <w:rPr>
          <w:rFonts w:ascii="Calibri" w:hAnsi="Calibri" w:cs="Calibri" w:asciiTheme="minorAscii" w:hAnsiTheme="minorAscii" w:cstheme="minorAscii"/>
          <w:sz w:val="22"/>
          <w:szCs w:val="22"/>
        </w:rPr>
        <w:t>s</w:t>
      </w:r>
      <w:r w:rsidRPr="1E723FFD" w:rsidR="0016007A">
        <w:rPr>
          <w:rFonts w:ascii="Calibri" w:hAnsi="Calibri" w:cs="Calibri" w:asciiTheme="minorAscii" w:hAnsiTheme="minorAscii" w:cstheme="minorAscii"/>
          <w:sz w:val="22"/>
          <w:szCs w:val="22"/>
        </w:rPr>
        <w:t xml:space="preserve"> the ISARIC Terms of Submission and </w:t>
      </w:r>
      <w:r w:rsidRPr="1E723FFD" w:rsidR="00612514">
        <w:rPr>
          <w:rFonts w:ascii="Calibri" w:hAnsi="Calibri" w:cs="Calibri" w:asciiTheme="minorAscii" w:hAnsiTheme="minorAscii" w:cstheme="minorAscii"/>
          <w:sz w:val="22"/>
          <w:szCs w:val="22"/>
        </w:rPr>
        <w:t>is responsible for</w:t>
      </w:r>
      <w:r w:rsidRPr="1E723FFD" w:rsidR="00612514">
        <w:rPr>
          <w:rFonts w:ascii="Calibri" w:hAnsi="Calibri" w:cs="Calibri" w:asciiTheme="minorAscii" w:hAnsiTheme="minorAscii" w:cstheme="minorAscii"/>
          <w:sz w:val="22"/>
          <w:szCs w:val="22"/>
        </w:rPr>
        <w:t xml:space="preserve"> defining and for securing all ne</w:t>
      </w:r>
      <w:r w:rsidRPr="1E723FFD" w:rsidR="00160C14">
        <w:rPr>
          <w:rFonts w:ascii="Calibri" w:hAnsi="Calibri" w:cs="Calibri" w:asciiTheme="minorAscii" w:hAnsiTheme="minorAscii" w:cstheme="minorAscii"/>
          <w:sz w:val="22"/>
          <w:szCs w:val="22"/>
        </w:rPr>
        <w:t xml:space="preserve">cessary approvals </w:t>
      </w:r>
      <w:r w:rsidRPr="1E723FFD" w:rsidR="00612514">
        <w:rPr>
          <w:rFonts w:ascii="Calibri" w:hAnsi="Calibri" w:cs="Calibri" w:asciiTheme="minorAscii" w:hAnsiTheme="minorAscii" w:cstheme="minorAscii"/>
          <w:sz w:val="22"/>
          <w:szCs w:val="22"/>
        </w:rPr>
        <w:t xml:space="preserve">for the processing undertaken by ISARIC. </w:t>
      </w:r>
    </w:p>
    <w:p w:rsidRPr="005C319D" w:rsidR="00D3159D" w:rsidP="00160C14" w:rsidRDefault="00160C14" w14:paraId="34A9AD9D" w14:textId="5BEABA23">
      <w:pPr>
        <w:pStyle w:val="ListParagraph"/>
        <w:numPr>
          <w:ilvl w:val="0"/>
          <w:numId w:val="20"/>
        </w:numPr>
        <w:spacing w:before="0" w:after="160"/>
        <w:jc w:val="both"/>
        <w:rPr>
          <w:rFonts w:asciiTheme="minorHAnsi" w:hAnsiTheme="minorHAnsi" w:cstheme="minorHAnsi"/>
          <w:sz w:val="22"/>
        </w:rPr>
      </w:pPr>
      <w:r w:rsidRPr="005C319D">
        <w:rPr>
          <w:rFonts w:asciiTheme="minorHAnsi" w:hAnsiTheme="minorHAnsi" w:cstheme="minorHAnsi"/>
          <w:sz w:val="22"/>
          <w:u w:val="single"/>
        </w:rPr>
        <w:t xml:space="preserve">Data </w:t>
      </w:r>
      <w:r w:rsidRPr="005C319D" w:rsidR="00D3159D">
        <w:rPr>
          <w:rFonts w:asciiTheme="minorHAnsi" w:hAnsiTheme="minorHAnsi" w:cstheme="minorHAnsi"/>
          <w:sz w:val="22"/>
          <w:u w:val="single"/>
        </w:rPr>
        <w:t>P</w:t>
      </w:r>
      <w:r w:rsidRPr="005C319D">
        <w:rPr>
          <w:rFonts w:asciiTheme="minorHAnsi" w:hAnsiTheme="minorHAnsi" w:cstheme="minorHAnsi"/>
          <w:sz w:val="22"/>
          <w:u w:val="single"/>
        </w:rPr>
        <w:t>rocessor</w:t>
      </w:r>
      <w:r w:rsidRPr="00612514">
        <w:rPr>
          <w:rFonts w:asciiTheme="minorHAnsi" w:hAnsiTheme="minorHAnsi" w:cstheme="minorHAnsi"/>
          <w:sz w:val="22"/>
        </w:rPr>
        <w:t>:</w:t>
      </w:r>
      <w:r w:rsidRPr="005C319D">
        <w:rPr>
          <w:rFonts w:asciiTheme="minorHAnsi" w:hAnsiTheme="minorHAnsi" w:cstheme="minorHAnsi"/>
          <w:sz w:val="22"/>
        </w:rPr>
        <w:t xml:space="preserve"> </w:t>
      </w:r>
      <w:r w:rsidR="00612514">
        <w:rPr>
          <w:rFonts w:asciiTheme="minorHAnsi" w:hAnsiTheme="minorHAnsi" w:cstheme="minorHAnsi"/>
          <w:sz w:val="22"/>
        </w:rPr>
        <w:t>The</w:t>
      </w:r>
      <w:r w:rsidRPr="005C319D" w:rsidR="0004450C">
        <w:rPr>
          <w:rFonts w:asciiTheme="minorHAnsi" w:hAnsiTheme="minorHAnsi" w:cstheme="minorHAnsi"/>
          <w:sz w:val="22"/>
        </w:rPr>
        <w:t xml:space="preserve"> University of Oxford</w:t>
      </w:r>
      <w:r w:rsidR="003D16B3">
        <w:rPr>
          <w:rFonts w:asciiTheme="minorHAnsi" w:hAnsiTheme="minorHAnsi" w:cstheme="minorHAnsi"/>
          <w:sz w:val="22"/>
        </w:rPr>
        <w:t xml:space="preserve">, on behalf of ISARIC, </w:t>
      </w:r>
      <w:r w:rsidRPr="005C319D" w:rsidR="0004450C">
        <w:rPr>
          <w:rFonts w:asciiTheme="minorHAnsi" w:hAnsiTheme="minorHAnsi" w:cstheme="minorHAnsi"/>
          <w:sz w:val="22"/>
        </w:rPr>
        <w:t>is the Data Processor</w:t>
      </w:r>
      <w:r w:rsidR="00612514">
        <w:rPr>
          <w:rFonts w:asciiTheme="minorHAnsi" w:hAnsiTheme="minorHAnsi" w:cstheme="minorHAnsi"/>
          <w:sz w:val="22"/>
        </w:rPr>
        <w:t xml:space="preserve">. The responsibilities of the Processor are outlined in the Terms of Submission executed between the Controller and Processor. </w:t>
      </w:r>
    </w:p>
    <w:p w:rsidRPr="005C319D" w:rsidR="0004450C" w:rsidP="00160C14" w:rsidRDefault="00D3159D" w14:paraId="314B5098" w14:textId="3DE542FB">
      <w:pPr>
        <w:pStyle w:val="ListParagraph"/>
        <w:numPr>
          <w:ilvl w:val="0"/>
          <w:numId w:val="20"/>
        </w:numPr>
        <w:spacing w:before="0" w:after="160"/>
        <w:jc w:val="both"/>
        <w:rPr>
          <w:rFonts w:asciiTheme="minorHAnsi" w:hAnsiTheme="minorHAnsi" w:cstheme="minorHAnsi"/>
          <w:sz w:val="22"/>
        </w:rPr>
      </w:pPr>
      <w:r w:rsidRPr="005C319D">
        <w:rPr>
          <w:rFonts w:asciiTheme="minorHAnsi" w:hAnsiTheme="minorHAnsi" w:cstheme="minorHAnsi"/>
          <w:sz w:val="22"/>
          <w:u w:val="single"/>
        </w:rPr>
        <w:t>Data Ownership:</w:t>
      </w:r>
      <w:r w:rsidRPr="005C319D">
        <w:rPr>
          <w:rFonts w:asciiTheme="minorHAnsi" w:hAnsiTheme="minorHAnsi" w:cstheme="minorHAnsi"/>
          <w:sz w:val="22"/>
        </w:rPr>
        <w:t xml:space="preserve"> </w:t>
      </w:r>
      <w:r w:rsidRPr="005C319D" w:rsidR="0004450C">
        <w:rPr>
          <w:rFonts w:asciiTheme="minorHAnsi" w:hAnsiTheme="minorHAnsi" w:cstheme="minorHAnsi"/>
          <w:sz w:val="22"/>
        </w:rPr>
        <w:t xml:space="preserve"> </w:t>
      </w:r>
      <w:r w:rsidRPr="005C319D">
        <w:rPr>
          <w:rFonts w:asciiTheme="minorHAnsi" w:hAnsiTheme="minorHAnsi" w:cstheme="minorHAnsi"/>
          <w:sz w:val="22"/>
        </w:rPr>
        <w:t xml:space="preserve">Data entered on the platform </w:t>
      </w:r>
      <w:r w:rsidR="00612514">
        <w:rPr>
          <w:rFonts w:asciiTheme="minorHAnsi" w:hAnsiTheme="minorHAnsi" w:cstheme="minorHAnsi"/>
          <w:sz w:val="22"/>
        </w:rPr>
        <w:t xml:space="preserve">is owned by </w:t>
      </w:r>
      <w:r w:rsidRPr="005C319D">
        <w:rPr>
          <w:rFonts w:asciiTheme="minorHAnsi" w:hAnsiTheme="minorHAnsi" w:cstheme="minorHAnsi"/>
          <w:sz w:val="22"/>
        </w:rPr>
        <w:t>the Data Controllers</w:t>
      </w:r>
      <w:r w:rsidR="00612514">
        <w:rPr>
          <w:rFonts w:asciiTheme="minorHAnsi" w:hAnsiTheme="minorHAnsi" w:cstheme="minorHAnsi"/>
          <w:sz w:val="22"/>
        </w:rPr>
        <w:t>. D</w:t>
      </w:r>
      <w:r w:rsidRPr="005C319D" w:rsidR="0004450C">
        <w:rPr>
          <w:rFonts w:asciiTheme="minorHAnsi" w:hAnsiTheme="minorHAnsi" w:cstheme="minorHAnsi"/>
          <w:sz w:val="22"/>
        </w:rPr>
        <w:t xml:space="preserve">ata can be removed from the platform upon request of the </w:t>
      </w:r>
      <w:r w:rsidR="00612514">
        <w:rPr>
          <w:rFonts w:asciiTheme="minorHAnsi" w:hAnsiTheme="minorHAnsi" w:cstheme="minorHAnsi"/>
          <w:sz w:val="22"/>
        </w:rPr>
        <w:t>Controller</w:t>
      </w:r>
      <w:r w:rsidRPr="005C319D" w:rsidR="0004450C">
        <w:rPr>
          <w:rFonts w:asciiTheme="minorHAnsi" w:hAnsiTheme="minorHAnsi" w:cstheme="minorHAnsi"/>
          <w:sz w:val="22"/>
        </w:rPr>
        <w:t>.</w:t>
      </w:r>
    </w:p>
    <w:p w:rsidRPr="00612514" w:rsidR="00612514" w:rsidP="00FF4A81" w:rsidRDefault="00612514" w14:paraId="692F2DE7" w14:textId="77777777">
      <w:pPr>
        <w:pStyle w:val="Heading2"/>
        <w:spacing w:after="0"/>
        <w:rPr>
          <w:rFonts w:eastAsia="Times New Roman" w:asciiTheme="minorHAnsi" w:hAnsiTheme="minorHAnsi" w:cstheme="minorHAnsi"/>
          <w:sz w:val="24"/>
          <w:szCs w:val="24"/>
        </w:rPr>
      </w:pPr>
      <w:r w:rsidRPr="00612514">
        <w:rPr>
          <w:rFonts w:eastAsia="Times New Roman" w:asciiTheme="minorHAnsi" w:hAnsiTheme="minorHAnsi" w:cstheme="minorHAnsi"/>
          <w:sz w:val="24"/>
          <w:szCs w:val="24"/>
        </w:rPr>
        <w:t>Authorisation control</w:t>
      </w:r>
    </w:p>
    <w:p w:rsidRPr="005C319D" w:rsidR="0004450C" w:rsidP="0004450C" w:rsidRDefault="00612514" w14:paraId="19A58A31" w14:textId="56F3C84D">
      <w:pPr>
        <w:spacing w:before="0" w:after="160"/>
        <w:jc w:val="both"/>
        <w:rPr>
          <w:rFonts w:eastAsia="Calibri" w:asciiTheme="minorHAnsi" w:hAnsiTheme="minorHAnsi" w:cstheme="minorHAnsi"/>
          <w:sz w:val="22"/>
        </w:rPr>
      </w:pPr>
      <w:r w:rsidRPr="005C319D">
        <w:rPr>
          <w:rFonts w:eastAsia="Calibri" w:asciiTheme="minorHAnsi" w:hAnsiTheme="minorHAnsi" w:cstheme="minorHAnsi"/>
          <w:sz w:val="22"/>
        </w:rPr>
        <w:t>Measures to ensure that authorised users can access data in accordance with their authorisation level and that personal data cannot be read, modified or removed without authorisation during processing.</w:t>
      </w:r>
    </w:p>
    <w:tbl>
      <w:tblPr>
        <w:tblStyle w:val="TableGrid2"/>
        <w:tblW w:w="9776" w:type="dxa"/>
        <w:tblLook w:val="04A0" w:firstRow="1" w:lastRow="0" w:firstColumn="1" w:lastColumn="0" w:noHBand="0" w:noVBand="1"/>
      </w:tblPr>
      <w:tblGrid>
        <w:gridCol w:w="1443"/>
        <w:gridCol w:w="4236"/>
        <w:gridCol w:w="4097"/>
      </w:tblGrid>
      <w:tr w:rsidRPr="005C319D" w:rsidR="003D16B3" w:rsidTr="1E723FFD" w14:paraId="59B7898C" w14:textId="77777777">
        <w:trPr>
          <w:trHeight w:val="300"/>
        </w:trPr>
        <w:tc>
          <w:tcPr>
            <w:tcW w:w="1443" w:type="dxa"/>
            <w:shd w:val="clear" w:color="auto" w:fill="C1ECFC" w:themeFill="accent5" w:themeFillTint="33"/>
            <w:tcMar/>
          </w:tcPr>
          <w:p w:rsidRPr="00CD7300" w:rsidR="003D16B3" w:rsidP="003D16B3" w:rsidRDefault="003D16B3" w14:paraId="3E4E9BD0" w14:textId="0BCD7A3D">
            <w:pPr>
              <w:pStyle w:val="Heading3"/>
              <w:rPr>
                <w:rFonts w:eastAsia="Calibri" w:asciiTheme="minorHAnsi" w:hAnsiTheme="minorHAnsi" w:cstheme="minorHAnsi"/>
                <w:bCs/>
                <w:sz w:val="22"/>
                <w:szCs w:val="22"/>
              </w:rPr>
            </w:pPr>
            <w:r w:rsidRPr="00CD7300">
              <w:rPr>
                <w:rFonts w:eastAsia="Calibri" w:asciiTheme="minorHAnsi" w:hAnsiTheme="minorHAnsi" w:cstheme="minorHAnsi"/>
                <w:bCs/>
                <w:sz w:val="22"/>
              </w:rPr>
              <w:t>System</w:t>
            </w:r>
          </w:p>
        </w:tc>
        <w:tc>
          <w:tcPr>
            <w:tcW w:w="4236" w:type="dxa"/>
            <w:shd w:val="clear" w:color="auto" w:fill="C1ECFC" w:themeFill="accent5" w:themeFillTint="33"/>
            <w:tcMar/>
          </w:tcPr>
          <w:p w:rsidRPr="005C319D" w:rsidR="003D16B3" w:rsidP="003D16B3" w:rsidRDefault="003D16B3" w14:paraId="20BDB120" w14:textId="379A878A">
            <w:pPr>
              <w:pStyle w:val="Heading3"/>
              <w:rPr>
                <w:rFonts w:eastAsia="Calibri" w:asciiTheme="minorHAnsi" w:hAnsiTheme="minorHAnsi" w:cstheme="minorHAnsi"/>
                <w:sz w:val="22"/>
                <w:szCs w:val="22"/>
              </w:rPr>
            </w:pPr>
            <w:r w:rsidRPr="005C319D">
              <w:rPr>
                <w:rFonts w:eastAsia="Calibri" w:asciiTheme="minorHAnsi" w:hAnsiTheme="minorHAnsi" w:cstheme="minorHAnsi"/>
                <w:sz w:val="22"/>
                <w:szCs w:val="22"/>
              </w:rPr>
              <w:t>Technical measures</w:t>
            </w:r>
          </w:p>
        </w:tc>
        <w:tc>
          <w:tcPr>
            <w:tcW w:w="4097" w:type="dxa"/>
            <w:shd w:val="clear" w:color="auto" w:fill="C1ECFC" w:themeFill="accent5" w:themeFillTint="33"/>
            <w:tcMar/>
          </w:tcPr>
          <w:p w:rsidRPr="005C319D" w:rsidR="003D16B3" w:rsidP="003D16B3" w:rsidRDefault="003D16B3" w14:paraId="2840D1A6" w14:textId="77777777">
            <w:pPr>
              <w:pStyle w:val="Heading3"/>
              <w:rPr>
                <w:rFonts w:eastAsia="Calibri" w:asciiTheme="minorHAnsi" w:hAnsiTheme="minorHAnsi" w:cstheme="minorHAnsi"/>
                <w:sz w:val="22"/>
                <w:szCs w:val="22"/>
              </w:rPr>
            </w:pPr>
            <w:r w:rsidRPr="005C319D">
              <w:rPr>
                <w:rFonts w:eastAsia="Calibri" w:asciiTheme="minorHAnsi" w:hAnsiTheme="minorHAnsi" w:cstheme="minorHAnsi"/>
                <w:sz w:val="22"/>
                <w:szCs w:val="22"/>
              </w:rPr>
              <w:t>Organisational measures</w:t>
            </w:r>
          </w:p>
        </w:tc>
      </w:tr>
      <w:tr w:rsidRPr="005C319D" w:rsidR="003D16B3" w:rsidTr="1E723FFD" w14:paraId="2EFDF179" w14:textId="77777777">
        <w:trPr>
          <w:trHeight w:val="300"/>
        </w:trPr>
        <w:tc>
          <w:tcPr>
            <w:tcW w:w="1443" w:type="dxa"/>
            <w:tcMar/>
            <w:vAlign w:val="center"/>
          </w:tcPr>
          <w:p w:rsidRPr="00612514" w:rsidR="003D16B3" w:rsidP="003D16B3" w:rsidRDefault="003D16B3" w14:paraId="44F09A64" w14:textId="05A3B447">
            <w:pPr>
              <w:spacing w:before="0"/>
              <w:rPr>
                <w:rFonts w:asciiTheme="minorHAnsi" w:hAnsiTheme="minorHAnsi" w:cstheme="minorHAnsi"/>
                <w:b/>
                <w:bCs/>
                <w:sz w:val="22"/>
              </w:rPr>
            </w:pPr>
            <w:r w:rsidRPr="00612514">
              <w:rPr>
                <w:rFonts w:eastAsia="Calibri" w:asciiTheme="minorHAnsi" w:hAnsiTheme="minorHAnsi" w:cstheme="minorHAnsi"/>
                <w:b/>
                <w:bCs/>
                <w:sz w:val="22"/>
              </w:rPr>
              <w:t>University of Oxford</w:t>
            </w:r>
            <w:r>
              <w:rPr>
                <w:rFonts w:eastAsia="Calibri" w:asciiTheme="minorHAnsi" w:hAnsiTheme="minorHAnsi" w:cstheme="minorHAnsi"/>
                <w:b/>
                <w:bCs/>
                <w:sz w:val="22"/>
              </w:rPr>
              <w:t xml:space="preserve"> </w:t>
            </w:r>
          </w:p>
        </w:tc>
        <w:tc>
          <w:tcPr>
            <w:tcW w:w="4236" w:type="dxa"/>
            <w:tcMar/>
          </w:tcPr>
          <w:p w:rsidR="003D16B3" w:rsidP="003D16B3" w:rsidRDefault="003D16B3" w14:paraId="606D34F0" w14:textId="77777777">
            <w:pPr>
              <w:spacing w:before="0"/>
              <w:rPr>
                <w:rFonts w:asciiTheme="minorHAnsi" w:hAnsiTheme="minorHAnsi" w:cstheme="minorHAnsi"/>
                <w:sz w:val="22"/>
              </w:rPr>
            </w:pPr>
            <w:r w:rsidRPr="003D16B3">
              <w:rPr>
                <w:rFonts w:asciiTheme="minorHAnsi" w:hAnsiTheme="minorHAnsi" w:cstheme="minorHAnsi"/>
                <w:sz w:val="22"/>
              </w:rPr>
              <w:t xml:space="preserve">Role-based access control enforced at </w:t>
            </w:r>
            <w:r w:rsidRPr="003D16B3">
              <w:rPr>
                <w:rFonts w:asciiTheme="minorHAnsi" w:hAnsiTheme="minorHAnsi" w:cstheme="minorHAnsi"/>
                <w:sz w:val="22"/>
              </w:rPr>
              <w:t xml:space="preserve">operating system </w:t>
            </w:r>
            <w:r w:rsidRPr="003D16B3">
              <w:rPr>
                <w:rFonts w:asciiTheme="minorHAnsi" w:hAnsiTheme="minorHAnsi" w:cstheme="minorHAnsi"/>
                <w:sz w:val="22"/>
              </w:rPr>
              <w:t>and application levels.</w:t>
            </w:r>
          </w:p>
          <w:p w:rsidRPr="003D16B3" w:rsidR="003D16B3" w:rsidP="003D16B3" w:rsidRDefault="003D16B3" w14:paraId="2573B8BD" w14:textId="5894C330">
            <w:pPr>
              <w:spacing w:before="0"/>
              <w:rPr>
                <w:rFonts w:asciiTheme="minorHAnsi" w:hAnsiTheme="minorHAnsi" w:cstheme="minorHAnsi"/>
                <w:sz w:val="22"/>
              </w:rPr>
            </w:pPr>
            <w:r w:rsidRPr="003D16B3">
              <w:rPr>
                <w:rFonts w:asciiTheme="minorHAnsi" w:hAnsiTheme="minorHAnsi" w:cstheme="minorHAnsi"/>
                <w:sz w:val="22"/>
              </w:rPr>
              <w:t>Detailed logging of all access.</w:t>
            </w:r>
          </w:p>
        </w:tc>
        <w:tc>
          <w:tcPr>
            <w:tcW w:w="4097" w:type="dxa"/>
            <w:tcMar/>
          </w:tcPr>
          <w:p w:rsidR="003D16B3" w:rsidP="003D16B3" w:rsidRDefault="003D16B3" w14:paraId="3F7B767D" w14:textId="77777777">
            <w:pPr>
              <w:spacing w:before="0"/>
              <w:rPr>
                <w:rFonts w:asciiTheme="minorHAnsi" w:hAnsiTheme="minorHAnsi" w:cstheme="minorHAnsi"/>
                <w:sz w:val="22"/>
              </w:rPr>
            </w:pPr>
            <w:r w:rsidRPr="003D16B3">
              <w:rPr>
                <w:rFonts w:asciiTheme="minorHAnsi" w:hAnsiTheme="minorHAnsi" w:cstheme="minorHAnsi"/>
                <w:sz w:val="22"/>
              </w:rPr>
              <w:t>User roles assigned based on least privilege principle.</w:t>
            </w:r>
          </w:p>
          <w:p w:rsidRPr="003D16B3" w:rsidR="003D16B3" w:rsidP="003D16B3" w:rsidRDefault="003D16B3" w14:paraId="6382E0FB" w14:textId="2AF52FDE">
            <w:pPr>
              <w:spacing w:before="0"/>
              <w:rPr>
                <w:rFonts w:asciiTheme="minorHAnsi" w:hAnsiTheme="minorHAnsi" w:cstheme="minorHAnsi"/>
                <w:sz w:val="22"/>
              </w:rPr>
            </w:pPr>
            <w:r w:rsidRPr="003D16B3">
              <w:rPr>
                <w:rFonts w:asciiTheme="minorHAnsi" w:hAnsiTheme="minorHAnsi" w:cstheme="minorHAnsi"/>
                <w:sz w:val="22"/>
              </w:rPr>
              <w:t>A</w:t>
            </w:r>
            <w:r w:rsidRPr="003D16B3">
              <w:rPr>
                <w:rFonts w:asciiTheme="minorHAnsi" w:hAnsiTheme="minorHAnsi" w:cstheme="minorHAnsi"/>
                <w:sz w:val="22"/>
              </w:rPr>
              <w:t>ccess</w:t>
            </w:r>
            <w:r w:rsidRPr="003D16B3">
              <w:rPr>
                <w:rFonts w:asciiTheme="minorHAnsi" w:hAnsiTheme="minorHAnsi" w:cstheme="minorHAnsi"/>
                <w:sz w:val="22"/>
              </w:rPr>
              <w:t xml:space="preserve"> rights strictly limited and regularly reviewed.</w:t>
            </w:r>
          </w:p>
        </w:tc>
      </w:tr>
      <w:tr w:rsidRPr="005C319D" w:rsidR="003D16B3" w:rsidTr="1E723FFD" w14:paraId="3B8356C6" w14:textId="77777777">
        <w:trPr>
          <w:trHeight w:val="300"/>
        </w:trPr>
        <w:tc>
          <w:tcPr>
            <w:tcW w:w="1443" w:type="dxa"/>
            <w:tcMar/>
            <w:vAlign w:val="center"/>
          </w:tcPr>
          <w:p w:rsidRPr="00612514" w:rsidR="003D16B3" w:rsidP="003D16B3" w:rsidRDefault="003D16B3" w14:paraId="5E61E3D4" w14:textId="241AB462">
            <w:pPr>
              <w:spacing w:before="0" w:after="0"/>
              <w:rPr>
                <w:rFonts w:eastAsia="Calibri" w:asciiTheme="minorHAnsi" w:hAnsiTheme="minorHAnsi" w:cstheme="minorHAnsi"/>
                <w:b/>
                <w:bCs/>
                <w:sz w:val="22"/>
              </w:rPr>
            </w:pPr>
            <w:r w:rsidRPr="00612514">
              <w:rPr>
                <w:rFonts w:eastAsia="Calibri" w:asciiTheme="minorHAnsi" w:hAnsiTheme="minorHAnsi" w:cstheme="minorHAnsi"/>
                <w:b/>
                <w:bCs/>
                <w:color w:val="000000" w:themeColor="text1"/>
                <w:sz w:val="22"/>
              </w:rPr>
              <w:t>REDCap Data Management System</w:t>
            </w:r>
          </w:p>
        </w:tc>
        <w:tc>
          <w:tcPr>
            <w:tcW w:w="4236" w:type="dxa"/>
            <w:tcMar/>
          </w:tcPr>
          <w:p w:rsidR="00FF4A81" w:rsidP="00FF4A81" w:rsidRDefault="003D16B3" w14:paraId="6C17908E" w14:textId="77777777">
            <w:pPr>
              <w:spacing w:before="0"/>
              <w:rPr>
                <w:rFonts w:asciiTheme="minorHAnsi" w:hAnsiTheme="minorHAnsi" w:cstheme="minorHAnsi"/>
                <w:sz w:val="22"/>
              </w:rPr>
            </w:pPr>
            <w:r w:rsidRPr="00FF4A81">
              <w:rPr>
                <w:rFonts w:asciiTheme="minorHAnsi" w:hAnsiTheme="minorHAnsi" w:cstheme="minorHAnsi"/>
                <w:sz w:val="22"/>
              </w:rPr>
              <w:t xml:space="preserve">Role-specific permissions </w:t>
            </w:r>
            <w:r w:rsidRPr="00FF4A81">
              <w:rPr>
                <w:rFonts w:asciiTheme="minorHAnsi" w:hAnsiTheme="minorHAnsi" w:cstheme="minorHAnsi"/>
                <w:sz w:val="22"/>
              </w:rPr>
              <w:t xml:space="preserve">enforced to </w:t>
            </w:r>
            <w:r w:rsidRPr="00FF4A81">
              <w:rPr>
                <w:rFonts w:asciiTheme="minorHAnsi" w:hAnsiTheme="minorHAnsi" w:cstheme="minorHAnsi"/>
                <w:sz w:val="22"/>
              </w:rPr>
              <w:t>control data entry, editing, and extraction.</w:t>
            </w:r>
          </w:p>
          <w:p w:rsidR="00FF4A81" w:rsidP="00FF4A81" w:rsidRDefault="003D16B3" w14:paraId="6CF2C656" w14:textId="77777777">
            <w:pPr>
              <w:spacing w:before="0"/>
              <w:rPr>
                <w:rFonts w:asciiTheme="minorHAnsi" w:hAnsiTheme="minorHAnsi" w:cstheme="minorHAnsi"/>
                <w:sz w:val="22"/>
              </w:rPr>
            </w:pPr>
            <w:r w:rsidRPr="00FF4A81">
              <w:rPr>
                <w:rFonts w:asciiTheme="minorHAnsi" w:hAnsiTheme="minorHAnsi" w:cstheme="minorHAnsi"/>
                <w:sz w:val="22"/>
              </w:rPr>
              <w:t>Automated audit trails log user activities for traceability.</w:t>
            </w:r>
          </w:p>
          <w:p w:rsidRPr="00612514" w:rsidR="003D16B3" w:rsidP="00FF4A81" w:rsidRDefault="003D16B3" w14:paraId="6C6E2FED" w14:textId="3C10D61C">
            <w:pPr>
              <w:spacing w:before="0"/>
              <w:rPr>
                <w:rFonts w:asciiTheme="minorHAnsi" w:hAnsiTheme="minorHAnsi" w:cstheme="minorHAnsi"/>
                <w:b/>
                <w:bCs/>
                <w:sz w:val="22"/>
              </w:rPr>
            </w:pPr>
            <w:r w:rsidRPr="00FF4A81">
              <w:rPr>
                <w:rFonts w:asciiTheme="minorHAnsi" w:hAnsiTheme="minorHAnsi" w:cstheme="minorHAnsi"/>
                <w:sz w:val="22"/>
              </w:rPr>
              <w:t>All user actions timestamped and associated with user IDs.</w:t>
            </w:r>
          </w:p>
        </w:tc>
        <w:tc>
          <w:tcPr>
            <w:tcW w:w="4097" w:type="dxa"/>
            <w:tcMar/>
          </w:tcPr>
          <w:p w:rsidR="00FF4A81" w:rsidP="00FF4A81" w:rsidRDefault="00FF4A81" w14:paraId="3714968E" w14:textId="77777777">
            <w:pPr>
              <w:spacing w:before="0"/>
              <w:rPr>
                <w:rFonts w:asciiTheme="minorHAnsi" w:hAnsiTheme="minorHAnsi" w:cstheme="minorHAnsi"/>
                <w:sz w:val="22"/>
              </w:rPr>
            </w:pPr>
            <w:r w:rsidRPr="00FF4A81">
              <w:rPr>
                <w:rFonts w:asciiTheme="minorHAnsi" w:hAnsiTheme="minorHAnsi" w:cstheme="minorHAnsi"/>
                <w:sz w:val="22"/>
              </w:rPr>
              <w:t>Data Administrators trained and vetted prior to account assignment.</w:t>
            </w:r>
          </w:p>
          <w:p w:rsidR="00FF4A81" w:rsidP="00FF4A81" w:rsidRDefault="00FF4A81" w14:paraId="70B9355B" w14:textId="2F179750">
            <w:pPr>
              <w:spacing w:before="0"/>
              <w:rPr>
                <w:rFonts w:asciiTheme="minorHAnsi" w:hAnsiTheme="minorHAnsi" w:cstheme="minorHAnsi"/>
                <w:sz w:val="22"/>
              </w:rPr>
            </w:pPr>
            <w:r w:rsidRPr="00FF4A81">
              <w:rPr>
                <w:rFonts w:asciiTheme="minorHAnsi" w:hAnsiTheme="minorHAnsi" w:cstheme="minorHAnsi"/>
                <w:sz w:val="22"/>
              </w:rPr>
              <w:t>Access rights promptly revoked upon role change or termination.</w:t>
            </w:r>
          </w:p>
          <w:p w:rsidRPr="00612514" w:rsidR="003D16B3" w:rsidP="00FF4A81" w:rsidRDefault="00FF4A81" w14:paraId="5A319739" w14:textId="0211676B">
            <w:pPr>
              <w:spacing w:before="0"/>
              <w:rPr>
                <w:rFonts w:asciiTheme="minorHAnsi" w:hAnsiTheme="minorHAnsi" w:cstheme="minorHAnsi"/>
                <w:b/>
                <w:bCs/>
                <w:sz w:val="22"/>
              </w:rPr>
            </w:pPr>
            <w:r w:rsidRPr="00FF4A81">
              <w:rPr>
                <w:rFonts w:asciiTheme="minorHAnsi" w:hAnsiTheme="minorHAnsi" w:cstheme="minorHAnsi"/>
                <w:sz w:val="22"/>
              </w:rPr>
              <w:t>Oversight by ISARIC Data Security Model committee ensuring adherence to data access policies.</w:t>
            </w:r>
          </w:p>
        </w:tc>
      </w:tr>
      <w:tr w:rsidRPr="005C319D" w:rsidR="00FF4A81" w:rsidTr="1E723FFD" w14:paraId="7EE1C246" w14:textId="77777777">
        <w:trPr>
          <w:trHeight w:val="300"/>
        </w:trPr>
        <w:tc>
          <w:tcPr>
            <w:tcW w:w="1443" w:type="dxa"/>
            <w:tcMar/>
            <w:vAlign w:val="center"/>
          </w:tcPr>
          <w:p w:rsidRPr="00612514" w:rsidR="00FF4A81" w:rsidP="003D16B3" w:rsidRDefault="00FF4A81" w14:paraId="73C46D6E" w14:textId="3930BBA6">
            <w:pPr>
              <w:spacing w:before="0" w:after="0"/>
              <w:rPr>
                <w:rFonts w:eastAsia="Calibri" w:asciiTheme="minorHAnsi" w:hAnsiTheme="minorHAnsi" w:cstheme="minorHAnsi"/>
                <w:b/>
                <w:bCs/>
                <w:color w:val="000000" w:themeColor="text1"/>
                <w:sz w:val="22"/>
              </w:rPr>
            </w:pPr>
            <w:r w:rsidRPr="00612514">
              <w:rPr>
                <w:rFonts w:eastAsia="Calibri" w:asciiTheme="minorHAnsi" w:hAnsiTheme="minorHAnsi" w:cstheme="minorHAnsi"/>
                <w:b/>
                <w:bCs/>
                <w:color w:val="000000"/>
                <w:sz w:val="22"/>
              </w:rPr>
              <w:t>Amazon Web Services</w:t>
            </w:r>
          </w:p>
        </w:tc>
        <w:tc>
          <w:tcPr>
            <w:tcW w:w="4236" w:type="dxa"/>
            <w:tcMar/>
          </w:tcPr>
          <w:p w:rsidRPr="00FF4A81" w:rsidR="00FF4A81" w:rsidP="00FF4A81" w:rsidRDefault="00FF4A81" w14:paraId="21F7E03E" w14:textId="54807BD0">
            <w:pPr>
              <w:spacing w:before="0"/>
              <w:rPr>
                <w:rFonts w:asciiTheme="minorHAnsi" w:hAnsiTheme="minorHAnsi" w:cstheme="minorHAnsi"/>
                <w:sz w:val="22"/>
              </w:rPr>
            </w:pPr>
            <w:r w:rsidRPr="00FF4A81">
              <w:rPr>
                <w:rFonts w:asciiTheme="minorHAnsi" w:hAnsiTheme="minorHAnsi" w:cstheme="minorHAnsi"/>
                <w:sz w:val="22"/>
              </w:rPr>
              <w:t>Implementation of fine-grained access permissions using AWS I</w:t>
            </w:r>
            <w:r>
              <w:rPr>
                <w:rFonts w:asciiTheme="minorHAnsi" w:hAnsiTheme="minorHAnsi" w:cstheme="minorHAnsi"/>
                <w:sz w:val="22"/>
              </w:rPr>
              <w:t>dentity and Access Management</w:t>
            </w:r>
            <w:r w:rsidRPr="00FF4A81">
              <w:rPr>
                <w:rFonts w:asciiTheme="minorHAnsi" w:hAnsiTheme="minorHAnsi" w:cstheme="minorHAnsi"/>
                <w:sz w:val="22"/>
              </w:rPr>
              <w:t>, restricting access to minimum necessary.</w:t>
            </w:r>
          </w:p>
          <w:p w:rsidRPr="00FF4A81" w:rsidR="00FF4A81" w:rsidP="00FF4A81" w:rsidRDefault="00FF4A81" w14:paraId="51A70BDF" w14:textId="0A4652FD">
            <w:pPr>
              <w:spacing w:before="0"/>
              <w:rPr>
                <w:rFonts w:asciiTheme="minorHAnsi" w:hAnsiTheme="minorHAnsi" w:cstheme="minorHAnsi"/>
                <w:sz w:val="22"/>
              </w:rPr>
            </w:pPr>
            <w:r w:rsidRPr="00FF4A81">
              <w:rPr>
                <w:rFonts w:asciiTheme="minorHAnsi" w:hAnsiTheme="minorHAnsi" w:cstheme="minorHAnsi"/>
                <w:sz w:val="22"/>
              </w:rPr>
              <w:t>Continuous monitoring of access logs via AWS CloudTrail</w:t>
            </w:r>
            <w:r>
              <w:rPr>
                <w:rFonts w:asciiTheme="minorHAnsi" w:hAnsiTheme="minorHAnsi" w:cstheme="minorHAnsi"/>
                <w:sz w:val="22"/>
              </w:rPr>
              <w:t xml:space="preserve"> with a</w:t>
            </w:r>
            <w:r w:rsidRPr="00FF4A81">
              <w:rPr>
                <w:rFonts w:asciiTheme="minorHAnsi" w:hAnsiTheme="minorHAnsi" w:cstheme="minorHAnsi"/>
                <w:sz w:val="22"/>
              </w:rPr>
              <w:t>lerts configured for unusual access patterns</w:t>
            </w:r>
            <w:r w:rsidRPr="00FF4A81">
              <w:rPr>
                <w:rFonts w:asciiTheme="minorHAnsi" w:hAnsiTheme="minorHAnsi" w:cstheme="minorHAnsi"/>
                <w:sz w:val="22"/>
              </w:rPr>
              <w:t>.</w:t>
            </w:r>
          </w:p>
        </w:tc>
        <w:tc>
          <w:tcPr>
            <w:tcW w:w="4097" w:type="dxa"/>
            <w:tcMar/>
          </w:tcPr>
          <w:p w:rsidRPr="00FF4A81" w:rsidR="00FF4A81" w:rsidP="00FF4A81" w:rsidRDefault="00FF4A81" w14:paraId="6F388FDB" w14:textId="77777777">
            <w:pPr>
              <w:spacing w:before="0"/>
              <w:rPr>
                <w:rFonts w:asciiTheme="minorHAnsi" w:hAnsiTheme="minorHAnsi" w:cstheme="minorHAnsi"/>
                <w:sz w:val="22"/>
              </w:rPr>
            </w:pPr>
            <w:r w:rsidRPr="00FF4A81">
              <w:rPr>
                <w:rFonts w:asciiTheme="minorHAnsi" w:hAnsiTheme="minorHAnsi" w:cstheme="minorHAnsi"/>
                <w:sz w:val="22"/>
              </w:rPr>
              <w:t>Contractual agreements enforce strict control over personnel authorised to access AWS data.</w:t>
            </w:r>
          </w:p>
          <w:p w:rsidRPr="00FF4A81" w:rsidR="00FF4A81" w:rsidP="1E723FFD" w:rsidRDefault="00FF4A81" w14:paraId="107F4E0B" w14:textId="7E7C9E78">
            <w:pPr>
              <w:spacing w:before="0"/>
              <w:rPr>
                <w:rFonts w:ascii="Calibri" w:hAnsi="Calibri" w:cs="Calibri" w:asciiTheme="minorAscii" w:hAnsiTheme="minorAscii" w:cstheme="minorAscii"/>
                <w:sz w:val="22"/>
                <w:szCs w:val="22"/>
              </w:rPr>
            </w:pPr>
            <w:commentRangeStart w:id="1583979533"/>
            <w:commentRangeStart w:id="94083117"/>
            <w:r w:rsidRPr="1E723FFD" w:rsidR="007ECF05">
              <w:rPr>
                <w:rFonts w:ascii="Calibri" w:hAnsi="Calibri" w:cs="Calibri" w:asciiTheme="minorAscii" w:hAnsiTheme="minorAscii" w:cstheme="minorAscii"/>
                <w:sz w:val="22"/>
                <w:szCs w:val="22"/>
              </w:rPr>
              <w:t xml:space="preserve">Incident escalation protocol </w:t>
            </w:r>
            <w:r w:rsidRPr="1E723FFD" w:rsidR="6454F730">
              <w:rPr>
                <w:rFonts w:ascii="Calibri" w:hAnsi="Calibri" w:cs="Calibri" w:asciiTheme="minorAscii" w:hAnsiTheme="minorAscii" w:cstheme="minorAscii"/>
                <w:sz w:val="22"/>
                <w:szCs w:val="22"/>
              </w:rPr>
              <w:t xml:space="preserve">is </w:t>
            </w:r>
            <w:r w:rsidRPr="1E723FFD" w:rsidR="007ECF05">
              <w:rPr>
                <w:rFonts w:ascii="Calibri" w:hAnsi="Calibri" w:cs="Calibri" w:asciiTheme="minorAscii" w:hAnsiTheme="minorAscii" w:cstheme="minorAscii"/>
                <w:sz w:val="22"/>
                <w:szCs w:val="22"/>
              </w:rPr>
              <w:t xml:space="preserve">in place </w:t>
            </w:r>
            <w:r w:rsidRPr="1E723FFD" w:rsidR="5147CA6E">
              <w:rPr>
                <w:rFonts w:ascii="Calibri" w:hAnsi="Calibri" w:cs="Calibri" w:asciiTheme="minorAscii" w:hAnsiTheme="minorAscii" w:cstheme="minorAscii"/>
                <w:sz w:val="22"/>
                <w:szCs w:val="22"/>
              </w:rPr>
              <w:t xml:space="preserve">by the University of Oxford Information Compliance Team </w:t>
            </w:r>
            <w:r w:rsidRPr="1E723FFD" w:rsidR="007ECF05">
              <w:rPr>
                <w:rFonts w:ascii="Calibri" w:hAnsi="Calibri" w:cs="Calibri" w:asciiTheme="minorAscii" w:hAnsiTheme="minorAscii" w:cstheme="minorAscii"/>
                <w:sz w:val="22"/>
                <w:szCs w:val="22"/>
              </w:rPr>
              <w:t>for suspected unauthorised access.</w:t>
            </w:r>
            <w:commentRangeEnd w:id="1583979533"/>
            <w:r>
              <w:rPr>
                <w:rStyle w:val="CommentReference"/>
              </w:rPr>
              <w:commentReference w:id="1583979533"/>
            </w:r>
            <w:commentRangeEnd w:id="94083117"/>
            <w:r>
              <w:rPr>
                <w:rStyle w:val="CommentReference"/>
              </w:rPr>
              <w:commentReference w:id="94083117"/>
            </w:r>
          </w:p>
        </w:tc>
      </w:tr>
    </w:tbl>
    <w:p w:rsidRPr="005C319D" w:rsidR="00D3159D" w:rsidP="008726E3" w:rsidRDefault="00D3159D" w14:paraId="0C628493" w14:textId="77777777">
      <w:pPr>
        <w:keepNext/>
        <w:keepLines/>
        <w:spacing w:before="40" w:after="0"/>
        <w:outlineLvl w:val="3"/>
        <w:rPr>
          <w:rFonts w:eastAsia="Times New Roman" w:asciiTheme="minorHAnsi" w:hAnsiTheme="minorHAnsi" w:cstheme="minorHAnsi"/>
          <w:i/>
          <w:iCs/>
          <w:color w:val="2F5496"/>
          <w:sz w:val="22"/>
        </w:rPr>
      </w:pPr>
    </w:p>
    <w:p w:rsidRPr="00612514" w:rsidR="008726E3" w:rsidP="00FF4A81" w:rsidRDefault="008726E3" w14:paraId="75FAEABB" w14:textId="77777777">
      <w:pPr>
        <w:pStyle w:val="Heading2"/>
        <w:spacing w:after="0"/>
        <w:rPr>
          <w:rFonts w:eastAsia="Times New Roman" w:asciiTheme="minorHAnsi" w:hAnsiTheme="minorHAnsi" w:cstheme="minorHAnsi"/>
          <w:sz w:val="24"/>
          <w:szCs w:val="24"/>
        </w:rPr>
      </w:pPr>
      <w:r w:rsidRPr="00612514">
        <w:rPr>
          <w:rFonts w:eastAsia="Times New Roman" w:asciiTheme="minorHAnsi" w:hAnsiTheme="minorHAnsi" w:cstheme="minorHAnsi"/>
          <w:sz w:val="24"/>
          <w:szCs w:val="24"/>
        </w:rPr>
        <w:t>Pseudonymisation</w:t>
      </w:r>
    </w:p>
    <w:p w:rsidRPr="005C319D" w:rsidR="001B5D4E" w:rsidP="1E723FFD" w:rsidRDefault="00BD0B05" w14:paraId="3608EAEA" w14:textId="03EEF8BA">
      <w:pPr>
        <w:spacing w:before="0" w:after="160"/>
        <w:jc w:val="both"/>
        <w:rPr>
          <w:rFonts w:ascii="Calibri" w:hAnsi="Calibri" w:eastAsia="Calibri" w:cs="Calibri" w:asciiTheme="minorAscii" w:hAnsiTheme="minorAscii" w:cstheme="minorAscii"/>
          <w:sz w:val="22"/>
          <w:szCs w:val="22"/>
        </w:rPr>
      </w:pPr>
      <w:r w:rsidRPr="1E723FFD" w:rsidR="00BD0B05">
        <w:rPr>
          <w:rFonts w:ascii="Calibri" w:hAnsi="Calibri" w:eastAsia="Calibri" w:cs="Calibri" w:asciiTheme="minorAscii" w:hAnsiTheme="minorAscii" w:cstheme="minorAscii"/>
          <w:sz w:val="22"/>
          <w:szCs w:val="22"/>
        </w:rPr>
        <w:t xml:space="preserve">To secure the privacy of data subjects, </w:t>
      </w:r>
      <w:r w:rsidRPr="1E723FFD" w:rsidR="003C68BB">
        <w:rPr>
          <w:rFonts w:ascii="Calibri" w:hAnsi="Calibri" w:eastAsia="Calibri" w:cs="Calibri" w:asciiTheme="minorAscii" w:hAnsiTheme="minorAscii" w:cstheme="minorAscii"/>
          <w:sz w:val="22"/>
          <w:szCs w:val="22"/>
        </w:rPr>
        <w:t xml:space="preserve">ISARIC </w:t>
      </w:r>
      <w:r w:rsidRPr="1E723FFD" w:rsidR="00BD0B05">
        <w:rPr>
          <w:rFonts w:ascii="Calibri" w:hAnsi="Calibri" w:eastAsia="Calibri" w:cs="Calibri" w:asciiTheme="minorAscii" w:hAnsiTheme="minorAscii" w:cstheme="minorAscii"/>
          <w:sz w:val="22"/>
          <w:szCs w:val="22"/>
        </w:rPr>
        <w:t xml:space="preserve">accepts only </w:t>
      </w:r>
      <w:commentRangeStart w:id="618429259"/>
      <w:commentRangeStart w:id="847919784"/>
      <w:r w:rsidRPr="1E723FFD" w:rsidR="008726E3">
        <w:rPr>
          <w:rFonts w:ascii="Calibri" w:hAnsi="Calibri" w:eastAsia="Calibri" w:cs="Calibri" w:asciiTheme="minorAscii" w:hAnsiTheme="minorAscii" w:cstheme="minorAscii"/>
          <w:sz w:val="22"/>
          <w:szCs w:val="22"/>
        </w:rPr>
        <w:t>pseudonymised</w:t>
      </w:r>
      <w:commentRangeEnd w:id="618429259"/>
      <w:r>
        <w:rPr>
          <w:rStyle w:val="CommentReference"/>
        </w:rPr>
        <w:commentReference w:id="618429259"/>
      </w:r>
      <w:commentRangeEnd w:id="847919784"/>
      <w:r>
        <w:rPr>
          <w:rStyle w:val="CommentReference"/>
        </w:rPr>
        <w:commentReference w:id="847919784"/>
      </w:r>
      <w:r w:rsidRPr="1E723FFD" w:rsidR="008726E3">
        <w:rPr>
          <w:rFonts w:ascii="Calibri" w:hAnsi="Calibri" w:eastAsia="Calibri" w:cs="Calibri" w:asciiTheme="minorAscii" w:hAnsiTheme="minorAscii" w:cstheme="minorAscii"/>
          <w:sz w:val="22"/>
          <w:szCs w:val="22"/>
        </w:rPr>
        <w:t xml:space="preserve"> data</w:t>
      </w:r>
      <w:r w:rsidRPr="1E723FFD" w:rsidR="00D32095">
        <w:rPr>
          <w:rFonts w:ascii="Calibri" w:hAnsi="Calibri" w:eastAsia="Calibri" w:cs="Calibri" w:asciiTheme="minorAscii" w:hAnsiTheme="minorAscii" w:cstheme="minorAscii"/>
          <w:sz w:val="22"/>
          <w:szCs w:val="22"/>
        </w:rPr>
        <w:t>.</w:t>
      </w:r>
      <w:r w:rsidRPr="1E723FFD" w:rsidR="00FC6938">
        <w:rPr>
          <w:rFonts w:ascii="Calibri" w:hAnsi="Calibri" w:eastAsia="Calibri" w:cs="Calibri" w:asciiTheme="minorAscii" w:hAnsiTheme="minorAscii" w:cstheme="minorAscii"/>
          <w:sz w:val="22"/>
          <w:szCs w:val="22"/>
        </w:rPr>
        <w:t xml:space="preserve"> </w:t>
      </w:r>
      <w:r w:rsidRPr="1E723FFD" w:rsidR="00BD0B05">
        <w:rPr>
          <w:rFonts w:ascii="Calibri" w:hAnsi="Calibri" w:cs="Calibri" w:asciiTheme="minorAscii" w:hAnsiTheme="minorAscii" w:cstheme="minorAscii"/>
          <w:sz w:val="22"/>
          <w:szCs w:val="22"/>
        </w:rPr>
        <w:t>E</w:t>
      </w:r>
      <w:r w:rsidRPr="1E723FFD" w:rsidR="00BD0B05">
        <w:rPr>
          <w:rFonts w:ascii="Calibri" w:hAnsi="Calibri" w:cs="Calibri" w:asciiTheme="minorAscii" w:hAnsiTheme="minorAscii" w:cstheme="minorAscii"/>
          <w:sz w:val="22"/>
          <w:szCs w:val="22"/>
        </w:rPr>
        <w:t xml:space="preserve">ach </w:t>
      </w:r>
      <w:r w:rsidRPr="1E723FFD" w:rsidR="00BD0B05">
        <w:rPr>
          <w:rFonts w:ascii="Calibri" w:hAnsi="Calibri" w:cs="Calibri" w:asciiTheme="minorAscii" w:hAnsiTheme="minorAscii" w:cstheme="minorAscii"/>
          <w:sz w:val="22"/>
          <w:szCs w:val="22"/>
        </w:rPr>
        <w:t xml:space="preserve">Partner Institution that </w:t>
      </w:r>
      <w:r w:rsidRPr="1E723FFD" w:rsidR="00BD0B05">
        <w:rPr>
          <w:rFonts w:ascii="Calibri" w:hAnsi="Calibri" w:cs="Calibri" w:asciiTheme="minorAscii" w:hAnsiTheme="minorAscii" w:cstheme="minorAscii"/>
          <w:sz w:val="22"/>
          <w:szCs w:val="22"/>
        </w:rPr>
        <w:t>contribut</w:t>
      </w:r>
      <w:r w:rsidRPr="1E723FFD" w:rsidR="00BD0B05">
        <w:rPr>
          <w:rFonts w:ascii="Calibri" w:hAnsi="Calibri" w:cs="Calibri" w:asciiTheme="minorAscii" w:hAnsiTheme="minorAscii" w:cstheme="minorAscii"/>
          <w:sz w:val="22"/>
          <w:szCs w:val="22"/>
        </w:rPr>
        <w:t xml:space="preserve">es data signs the </w:t>
      </w:r>
      <w:r w:rsidRPr="1E723FFD" w:rsidR="00BD0B05">
        <w:rPr>
          <w:rFonts w:ascii="Calibri" w:hAnsi="Calibri" w:eastAsia="Calibri" w:cs="Calibri" w:asciiTheme="minorAscii" w:hAnsiTheme="minorAscii" w:cstheme="minorAscii"/>
          <w:sz w:val="22"/>
          <w:szCs w:val="22"/>
        </w:rPr>
        <w:t>ISARIC Terms of Submission</w:t>
      </w:r>
      <w:r w:rsidRPr="1E723FFD" w:rsidR="00BD0B05">
        <w:rPr>
          <w:rFonts w:ascii="Calibri" w:hAnsi="Calibri" w:cs="Calibri" w:asciiTheme="minorAscii" w:hAnsiTheme="minorAscii" w:cstheme="minorAscii"/>
          <w:sz w:val="22"/>
          <w:szCs w:val="22"/>
        </w:rPr>
        <w:t xml:space="preserve"> </w:t>
      </w:r>
      <w:r w:rsidRPr="1E723FFD" w:rsidR="00BD0B05">
        <w:rPr>
          <w:rFonts w:ascii="Calibri" w:hAnsi="Calibri" w:cs="Calibri" w:asciiTheme="minorAscii" w:hAnsiTheme="minorAscii" w:cstheme="minorAscii"/>
          <w:sz w:val="22"/>
          <w:szCs w:val="22"/>
        </w:rPr>
        <w:t>that includes s</w:t>
      </w:r>
      <w:r w:rsidRPr="1E723FFD" w:rsidR="00D32095">
        <w:rPr>
          <w:rFonts w:ascii="Calibri" w:hAnsi="Calibri" w:cs="Calibri" w:asciiTheme="minorAscii" w:hAnsiTheme="minorAscii" w:cstheme="minorAscii"/>
          <w:sz w:val="22"/>
          <w:szCs w:val="22"/>
        </w:rPr>
        <w:t>tandard data clauses requir</w:t>
      </w:r>
      <w:r w:rsidRPr="1E723FFD" w:rsidR="00BD0B05">
        <w:rPr>
          <w:rFonts w:ascii="Calibri" w:hAnsi="Calibri" w:cs="Calibri" w:asciiTheme="minorAscii" w:hAnsiTheme="minorAscii" w:cstheme="minorAscii"/>
          <w:sz w:val="22"/>
          <w:szCs w:val="22"/>
        </w:rPr>
        <w:t>ing</w:t>
      </w:r>
      <w:r w:rsidRPr="1E723FFD" w:rsidR="00D32095">
        <w:rPr>
          <w:rFonts w:ascii="Calibri" w:hAnsi="Calibri" w:cs="Calibri" w:asciiTheme="minorAscii" w:hAnsiTheme="minorAscii" w:cstheme="minorAscii"/>
          <w:sz w:val="22"/>
          <w:szCs w:val="22"/>
        </w:rPr>
        <w:t xml:space="preserve"> </w:t>
      </w:r>
      <w:r w:rsidRPr="1E723FFD" w:rsidR="00BD0B05">
        <w:rPr>
          <w:rFonts w:ascii="Calibri" w:hAnsi="Calibri" w:cs="Calibri" w:asciiTheme="minorAscii" w:hAnsiTheme="minorAscii" w:cstheme="minorAscii"/>
          <w:sz w:val="22"/>
          <w:szCs w:val="22"/>
        </w:rPr>
        <w:t xml:space="preserve">the institution </w:t>
      </w:r>
      <w:r w:rsidRPr="1E723FFD" w:rsidR="00D32095">
        <w:rPr>
          <w:rFonts w:ascii="Calibri" w:hAnsi="Calibri" w:cs="Calibri" w:asciiTheme="minorAscii" w:hAnsiTheme="minorAscii" w:cstheme="minorAscii"/>
          <w:sz w:val="22"/>
          <w:szCs w:val="22"/>
        </w:rPr>
        <w:t xml:space="preserve">to make reasonable efforts not to transfer, </w:t>
      </w:r>
      <w:r w:rsidRPr="1E723FFD" w:rsidR="00D32095">
        <w:rPr>
          <w:rFonts w:ascii="Calibri" w:hAnsi="Calibri" w:cs="Calibri" w:asciiTheme="minorAscii" w:hAnsiTheme="minorAscii" w:cstheme="minorAscii"/>
          <w:sz w:val="22"/>
          <w:szCs w:val="22"/>
        </w:rPr>
        <w:t>disclose</w:t>
      </w:r>
      <w:r w:rsidRPr="1E723FFD" w:rsidR="00D32095">
        <w:rPr>
          <w:rFonts w:ascii="Calibri" w:hAnsi="Calibri" w:cs="Calibri" w:asciiTheme="minorAscii" w:hAnsiTheme="minorAscii" w:cstheme="minorAscii"/>
          <w:sz w:val="22"/>
          <w:szCs w:val="22"/>
        </w:rPr>
        <w:t xml:space="preserve"> or otherwise make available any data that can lead to the identification of an individual.</w:t>
      </w:r>
      <w:r w:rsidRPr="1E723FFD" w:rsidR="00BD0B05">
        <w:rPr>
          <w:rFonts w:ascii="Calibri" w:hAnsi="Calibri" w:cs="Calibri" w:asciiTheme="minorAscii" w:hAnsiTheme="minorAscii" w:cstheme="minorAscii"/>
          <w:sz w:val="22"/>
          <w:szCs w:val="22"/>
        </w:rPr>
        <w:t xml:space="preserve"> Data schemas used in ISARIC’s </w:t>
      </w:r>
      <w:r w:rsidRPr="1E723FFD" w:rsidR="00BD0B05">
        <w:rPr>
          <w:rFonts w:ascii="Calibri" w:hAnsi="Calibri" w:cs="Calibri" w:asciiTheme="minorAscii" w:hAnsiTheme="minorAscii" w:cstheme="minorAscii"/>
          <w:sz w:val="22"/>
          <w:szCs w:val="22"/>
        </w:rPr>
        <w:t>REDCap</w:t>
      </w:r>
      <w:r w:rsidRPr="1E723FFD" w:rsidR="00BD0B05">
        <w:rPr>
          <w:rFonts w:ascii="Calibri" w:hAnsi="Calibri" w:cs="Calibri" w:asciiTheme="minorAscii" w:hAnsiTheme="minorAscii" w:cstheme="minorAscii"/>
          <w:sz w:val="22"/>
          <w:szCs w:val="22"/>
        </w:rPr>
        <w:t xml:space="preserve"> DMS do not include </w:t>
      </w:r>
      <w:commentRangeStart w:id="658106259"/>
      <w:r w:rsidRPr="1E723FFD" w:rsidR="6F58F0BA">
        <w:rPr>
          <w:rFonts w:ascii="Calibri" w:hAnsi="Calibri" w:cs="Calibri" w:asciiTheme="minorAscii" w:hAnsiTheme="minorAscii" w:cstheme="minorAscii"/>
          <w:sz w:val="22"/>
          <w:szCs w:val="22"/>
        </w:rPr>
        <w:t>direct</w:t>
      </w:r>
      <w:r w:rsidRPr="1E723FFD" w:rsidR="00BD0B05">
        <w:rPr>
          <w:rFonts w:ascii="Calibri" w:hAnsi="Calibri" w:cs="Calibri" w:asciiTheme="minorAscii" w:hAnsiTheme="minorAscii" w:cstheme="minorAscii"/>
          <w:sz w:val="22"/>
          <w:szCs w:val="22"/>
        </w:rPr>
        <w:t xml:space="preserve"> </w:t>
      </w:r>
      <w:r w:rsidRPr="1E723FFD" w:rsidR="00BD0B05">
        <w:rPr>
          <w:rFonts w:ascii="Calibri" w:hAnsi="Calibri" w:cs="Calibri" w:asciiTheme="minorAscii" w:hAnsiTheme="minorAscii" w:cstheme="minorAscii"/>
          <w:sz w:val="22"/>
          <w:szCs w:val="22"/>
        </w:rPr>
        <w:t>identif</w:t>
      </w:r>
      <w:r w:rsidRPr="1E723FFD" w:rsidR="63D63063">
        <w:rPr>
          <w:rFonts w:ascii="Calibri" w:hAnsi="Calibri" w:cs="Calibri" w:asciiTheme="minorAscii" w:hAnsiTheme="minorAscii" w:cstheme="minorAscii"/>
          <w:sz w:val="22"/>
          <w:szCs w:val="22"/>
        </w:rPr>
        <w:t>iers</w:t>
      </w:r>
      <w:commentRangeEnd w:id="658106259"/>
      <w:r>
        <w:rPr>
          <w:rStyle w:val="CommentReference"/>
        </w:rPr>
        <w:commentReference w:id="658106259"/>
      </w:r>
      <w:r w:rsidRPr="1E723FFD" w:rsidR="00BD0B05">
        <w:rPr>
          <w:rFonts w:ascii="Calibri" w:hAnsi="Calibri" w:cs="Calibri" w:asciiTheme="minorAscii" w:hAnsiTheme="minorAscii" w:cstheme="minorAscii"/>
          <w:sz w:val="22"/>
          <w:szCs w:val="22"/>
        </w:rPr>
        <w:t xml:space="preserve">, structurally preventing the inclusion of such information. </w:t>
      </w:r>
      <w:r w:rsidRPr="1E723FFD" w:rsidR="00612514">
        <w:rPr>
          <w:rFonts w:ascii="Calibri" w:hAnsi="Calibri" w:eastAsia="Calibri" w:cs="Calibri" w:asciiTheme="minorAscii" w:hAnsiTheme="minorAscii" w:cstheme="minorAscii"/>
          <w:sz w:val="22"/>
          <w:szCs w:val="22"/>
        </w:rPr>
        <w:t xml:space="preserve">Data </w:t>
      </w:r>
      <w:r w:rsidRPr="1E723FFD" w:rsidR="00BD0B05">
        <w:rPr>
          <w:rFonts w:ascii="Calibri" w:hAnsi="Calibri" w:eastAsia="Calibri" w:cs="Calibri" w:asciiTheme="minorAscii" w:hAnsiTheme="minorAscii" w:cstheme="minorAscii"/>
          <w:sz w:val="22"/>
          <w:szCs w:val="22"/>
        </w:rPr>
        <w:t xml:space="preserve">stored on AWS </w:t>
      </w:r>
      <w:r w:rsidRPr="1E723FFD" w:rsidR="00612514">
        <w:rPr>
          <w:rFonts w:ascii="Calibri" w:hAnsi="Calibri" w:eastAsia="Calibri" w:cs="Calibri" w:asciiTheme="minorAscii" w:hAnsiTheme="minorAscii" w:cstheme="minorAscii"/>
          <w:sz w:val="22"/>
          <w:szCs w:val="22"/>
        </w:rPr>
        <w:t xml:space="preserve">are mapped to the ISARIC data schema </w:t>
      </w:r>
      <w:r w:rsidRPr="1E723FFD" w:rsidR="00BD0B05">
        <w:rPr>
          <w:rFonts w:ascii="Calibri" w:hAnsi="Calibri" w:eastAsia="Calibri" w:cs="Calibri" w:asciiTheme="minorAscii" w:hAnsiTheme="minorAscii" w:cstheme="minorAscii"/>
          <w:sz w:val="22"/>
          <w:szCs w:val="22"/>
        </w:rPr>
        <w:t>which</w:t>
      </w:r>
      <w:r w:rsidRPr="1E723FFD" w:rsidR="00612514">
        <w:rPr>
          <w:rFonts w:ascii="Calibri" w:hAnsi="Calibri" w:eastAsia="Calibri" w:cs="Calibri" w:asciiTheme="minorAscii" w:hAnsiTheme="minorAscii" w:cstheme="minorAscii"/>
          <w:sz w:val="22"/>
          <w:szCs w:val="22"/>
        </w:rPr>
        <w:t xml:space="preserve"> is constructed to omit the capture of </w:t>
      </w:r>
      <w:commentRangeStart w:id="533086583"/>
      <w:commentRangeStart w:id="1029086326"/>
      <w:commentRangeStart w:id="545587138"/>
      <w:r w:rsidRPr="1E723FFD" w:rsidR="00612514">
        <w:rPr>
          <w:rFonts w:ascii="Calibri" w:hAnsi="Calibri" w:eastAsia="Calibri" w:cs="Calibri" w:asciiTheme="minorAscii" w:hAnsiTheme="minorAscii" w:cstheme="minorAscii"/>
          <w:sz w:val="22"/>
          <w:szCs w:val="22"/>
        </w:rPr>
        <w:t xml:space="preserve">any </w:t>
      </w:r>
      <w:r w:rsidRPr="1E723FFD" w:rsidR="627ADD68">
        <w:rPr>
          <w:rFonts w:ascii="Calibri" w:hAnsi="Calibri" w:eastAsia="Calibri" w:cs="Calibri" w:asciiTheme="minorAscii" w:hAnsiTheme="minorAscii" w:cstheme="minorAscii"/>
          <w:sz w:val="22"/>
          <w:szCs w:val="22"/>
        </w:rPr>
        <w:t xml:space="preserve">directly </w:t>
      </w:r>
      <w:r w:rsidRPr="1E723FFD" w:rsidR="00612514">
        <w:rPr>
          <w:rFonts w:ascii="Calibri" w:hAnsi="Calibri" w:eastAsia="Calibri" w:cs="Calibri" w:asciiTheme="minorAscii" w:hAnsiTheme="minorAscii" w:cstheme="minorAscii"/>
          <w:sz w:val="22"/>
          <w:szCs w:val="22"/>
        </w:rPr>
        <w:t>identifying</w:t>
      </w:r>
      <w:r w:rsidRPr="1E723FFD" w:rsidR="00612514">
        <w:rPr>
          <w:rFonts w:ascii="Calibri" w:hAnsi="Calibri" w:eastAsia="Calibri" w:cs="Calibri" w:asciiTheme="minorAscii" w:hAnsiTheme="minorAscii" w:cstheme="minorAscii"/>
          <w:sz w:val="22"/>
          <w:szCs w:val="22"/>
        </w:rPr>
        <w:t xml:space="preserve"> information</w:t>
      </w:r>
      <w:commentRangeEnd w:id="533086583"/>
      <w:r>
        <w:rPr>
          <w:rStyle w:val="CommentReference"/>
        </w:rPr>
        <w:commentReference w:id="533086583"/>
      </w:r>
      <w:commentRangeEnd w:id="1029086326"/>
      <w:r>
        <w:rPr>
          <w:rStyle w:val="CommentReference"/>
        </w:rPr>
        <w:commentReference w:id="1029086326"/>
      </w:r>
      <w:commentRangeEnd w:id="545587138"/>
      <w:r>
        <w:rPr>
          <w:rStyle w:val="CommentReference"/>
        </w:rPr>
        <w:commentReference w:id="545587138"/>
      </w:r>
      <w:r w:rsidRPr="1E723FFD" w:rsidR="00612514">
        <w:rPr>
          <w:rFonts w:ascii="Calibri" w:hAnsi="Calibri" w:eastAsia="Calibri" w:cs="Calibri" w:asciiTheme="minorAscii" w:hAnsiTheme="minorAscii" w:cstheme="minorAscii"/>
          <w:sz w:val="22"/>
          <w:szCs w:val="22"/>
        </w:rPr>
        <w:t>.</w:t>
      </w:r>
      <w:r w:rsidRPr="1E723FFD" w:rsidR="00BD0B05">
        <w:rPr>
          <w:rFonts w:ascii="Calibri" w:hAnsi="Calibri" w:eastAsia="Calibri" w:cs="Calibri" w:asciiTheme="minorAscii" w:hAnsiTheme="minorAscii" w:cstheme="minorAscii"/>
          <w:sz w:val="22"/>
          <w:szCs w:val="22"/>
        </w:rPr>
        <w:t xml:space="preserve"> Mapping software and oversight are designed to </w:t>
      </w:r>
      <w:r w:rsidRPr="1E723FFD" w:rsidR="00BD0B05">
        <w:rPr>
          <w:rFonts w:ascii="Calibri" w:hAnsi="Calibri" w:eastAsia="Calibri" w:cs="Calibri" w:asciiTheme="minorAscii" w:hAnsiTheme="minorAscii" w:cstheme="minorAscii"/>
          <w:sz w:val="22"/>
          <w:szCs w:val="22"/>
        </w:rPr>
        <w:t>identify</w:t>
      </w:r>
      <w:r w:rsidRPr="1E723FFD" w:rsidR="00BD0B05">
        <w:rPr>
          <w:rFonts w:ascii="Calibri" w:hAnsi="Calibri" w:eastAsia="Calibri" w:cs="Calibri" w:asciiTheme="minorAscii" w:hAnsiTheme="minorAscii" w:cstheme="minorAscii"/>
          <w:sz w:val="22"/>
          <w:szCs w:val="22"/>
        </w:rPr>
        <w:t xml:space="preserve"> and exclude any </w:t>
      </w:r>
      <w:r w:rsidRPr="1E723FFD" w:rsidR="16DCDAC1">
        <w:rPr>
          <w:rFonts w:ascii="Calibri" w:hAnsi="Calibri" w:eastAsia="Calibri" w:cs="Calibri" w:asciiTheme="minorAscii" w:hAnsiTheme="minorAscii" w:cstheme="minorAscii"/>
          <w:sz w:val="22"/>
          <w:szCs w:val="22"/>
        </w:rPr>
        <w:t xml:space="preserve">direct </w:t>
      </w:r>
      <w:commentRangeStart w:id="15366433"/>
      <w:r w:rsidRPr="1E723FFD" w:rsidR="00BD0B05">
        <w:rPr>
          <w:rFonts w:ascii="Calibri" w:hAnsi="Calibri" w:eastAsia="Calibri" w:cs="Calibri" w:asciiTheme="minorAscii" w:hAnsiTheme="minorAscii" w:cstheme="minorAscii"/>
          <w:sz w:val="22"/>
          <w:szCs w:val="22"/>
        </w:rPr>
        <w:t>identifiers</w:t>
      </w:r>
      <w:commentRangeEnd w:id="15366433"/>
      <w:r>
        <w:rPr>
          <w:rStyle w:val="CommentReference"/>
        </w:rPr>
        <w:commentReference w:id="15366433"/>
      </w:r>
      <w:r w:rsidRPr="1E723FFD" w:rsidR="00BD0B05">
        <w:rPr>
          <w:rFonts w:ascii="Calibri" w:hAnsi="Calibri" w:eastAsia="Calibri" w:cs="Calibri" w:asciiTheme="minorAscii" w:hAnsiTheme="minorAscii" w:cstheme="minorAscii"/>
          <w:sz w:val="22"/>
          <w:szCs w:val="22"/>
        </w:rPr>
        <w:t>.</w:t>
      </w:r>
    </w:p>
    <w:p w:rsidRPr="005C319D" w:rsidR="0000788C" w:rsidP="008726E3" w:rsidRDefault="0000788C" w14:paraId="64694DE9" w14:textId="77777777">
      <w:pPr>
        <w:spacing w:before="0" w:after="160"/>
        <w:rPr>
          <w:rFonts w:eastAsia="Calibri" w:asciiTheme="minorHAnsi" w:hAnsiTheme="minorHAnsi" w:cstheme="minorHAnsi"/>
          <w:sz w:val="22"/>
        </w:rPr>
      </w:pPr>
    </w:p>
    <w:p w:rsidRPr="00612514" w:rsidR="008726E3" w:rsidP="00890958" w:rsidRDefault="008726E3" w14:paraId="6868A739" w14:textId="610A41F1">
      <w:pPr>
        <w:pStyle w:val="Heading1"/>
        <w:numPr>
          <w:ilvl w:val="0"/>
          <w:numId w:val="16"/>
        </w:numPr>
        <w:ind w:left="426" w:hanging="426"/>
        <w:rPr>
          <w:rFonts w:eastAsia="Times New Roman" w:asciiTheme="minorHAnsi" w:hAnsiTheme="minorHAnsi" w:cstheme="minorHAnsi"/>
          <w:sz w:val="24"/>
          <w:szCs w:val="24"/>
        </w:rPr>
      </w:pPr>
      <w:r w:rsidRPr="00612514">
        <w:rPr>
          <w:rFonts w:eastAsia="Times New Roman" w:asciiTheme="minorHAnsi" w:hAnsiTheme="minorHAnsi" w:cstheme="minorHAnsi"/>
          <w:sz w:val="24"/>
          <w:szCs w:val="24"/>
        </w:rPr>
        <w:t>Ensuring ongoing confidentiality integrity, availability and resilience of processing systems and services</w:t>
      </w:r>
    </w:p>
    <w:p w:rsidRPr="00612514" w:rsidR="008726E3" w:rsidP="00FC5CD5" w:rsidRDefault="008726E3" w14:paraId="11E4262D" w14:textId="77777777">
      <w:pPr>
        <w:pStyle w:val="Heading2"/>
        <w:spacing w:after="0"/>
        <w:rPr>
          <w:rFonts w:eastAsia="Times New Roman" w:asciiTheme="minorHAnsi" w:hAnsiTheme="minorHAnsi" w:cstheme="minorHAnsi"/>
          <w:sz w:val="24"/>
          <w:szCs w:val="24"/>
        </w:rPr>
      </w:pPr>
      <w:r w:rsidRPr="00612514">
        <w:rPr>
          <w:rFonts w:eastAsia="Times New Roman" w:asciiTheme="minorHAnsi" w:hAnsiTheme="minorHAnsi" w:cstheme="minorHAnsi"/>
          <w:sz w:val="24"/>
          <w:szCs w:val="24"/>
        </w:rPr>
        <w:t>Transfer control</w:t>
      </w:r>
    </w:p>
    <w:p w:rsidRPr="005C319D" w:rsidR="004047A5" w:rsidP="008726E3" w:rsidRDefault="008726E3" w14:paraId="08A2E6BC" w14:textId="7022D200">
      <w:pPr>
        <w:spacing w:before="0" w:after="160"/>
        <w:rPr>
          <w:rFonts w:eastAsia="Calibri" w:asciiTheme="minorHAnsi" w:hAnsiTheme="minorHAnsi" w:cstheme="minorHAnsi"/>
          <w:sz w:val="22"/>
        </w:rPr>
      </w:pPr>
      <w:r w:rsidRPr="005C319D">
        <w:rPr>
          <w:rFonts w:eastAsia="Calibri" w:asciiTheme="minorHAnsi" w:hAnsiTheme="minorHAnsi" w:cstheme="minorHAnsi"/>
          <w:sz w:val="22"/>
        </w:rPr>
        <w:t xml:space="preserve">Measures implemented by </w:t>
      </w:r>
      <w:r w:rsidRPr="005C319D" w:rsidR="00FC6938">
        <w:rPr>
          <w:rFonts w:eastAsia="Calibri" w:asciiTheme="minorHAnsi" w:hAnsiTheme="minorHAnsi" w:cstheme="minorHAnsi"/>
          <w:sz w:val="22"/>
        </w:rPr>
        <w:t>ISARIC</w:t>
      </w:r>
      <w:r w:rsidRPr="005C319D">
        <w:rPr>
          <w:rFonts w:eastAsia="Calibri" w:asciiTheme="minorHAnsi" w:hAnsiTheme="minorHAnsi" w:cstheme="minorHAnsi"/>
          <w:sz w:val="22"/>
        </w:rPr>
        <w:t xml:space="preserve"> to ensure that personal data cannot be read, copied, altered or removed by unauthorised persons during transfer or while being stored, and that it is possible to verify and establish to which </w:t>
      </w:r>
      <w:r w:rsidRPr="005C319D" w:rsidR="00FC5CD5">
        <w:rPr>
          <w:rFonts w:eastAsia="Calibri" w:asciiTheme="minorHAnsi" w:hAnsiTheme="minorHAnsi" w:cstheme="minorHAnsi"/>
          <w:sz w:val="22"/>
        </w:rPr>
        <w:t>recipients’</w:t>
      </w:r>
      <w:r w:rsidRPr="005C319D">
        <w:rPr>
          <w:rFonts w:eastAsia="Calibri" w:asciiTheme="minorHAnsi" w:hAnsiTheme="minorHAnsi" w:cstheme="minorHAnsi"/>
          <w:sz w:val="22"/>
        </w:rPr>
        <w:t xml:space="preserve"> personal data are intended to be transferred.</w:t>
      </w:r>
    </w:p>
    <w:tbl>
      <w:tblPr>
        <w:tblStyle w:val="TableGrid2"/>
        <w:tblW w:w="0" w:type="auto"/>
        <w:tblLook w:val="04A0" w:firstRow="1" w:lastRow="0" w:firstColumn="1" w:lastColumn="0" w:noHBand="0" w:noVBand="1"/>
      </w:tblPr>
      <w:tblGrid>
        <w:gridCol w:w="1555"/>
        <w:gridCol w:w="4110"/>
        <w:gridCol w:w="4071"/>
      </w:tblGrid>
      <w:tr w:rsidRPr="005C319D" w:rsidR="00FC5CD5" w:rsidTr="1E723FFD" w14:paraId="5CFA8140" w14:textId="77777777">
        <w:trPr>
          <w:trHeight w:val="300"/>
        </w:trPr>
        <w:tc>
          <w:tcPr>
            <w:tcW w:w="1555" w:type="dxa"/>
            <w:shd w:val="clear" w:color="auto" w:fill="C1ECFC" w:themeFill="accent5" w:themeFillTint="33"/>
            <w:tcMar/>
          </w:tcPr>
          <w:p w:rsidRPr="005C319D" w:rsidR="00FC5CD5" w:rsidP="00890958" w:rsidRDefault="00CD7300" w14:paraId="5760ECFD" w14:textId="68DAB3C9">
            <w:pPr>
              <w:pStyle w:val="Heading3"/>
              <w:rPr>
                <w:rFonts w:eastAsia="Calibri" w:asciiTheme="minorHAnsi" w:hAnsiTheme="minorHAnsi" w:cstheme="minorHAnsi"/>
                <w:sz w:val="22"/>
                <w:szCs w:val="22"/>
              </w:rPr>
            </w:pPr>
            <w:r w:rsidRPr="00CD7300">
              <w:rPr>
                <w:rFonts w:eastAsia="Calibri" w:asciiTheme="minorHAnsi" w:hAnsiTheme="minorHAnsi" w:cstheme="minorHAnsi"/>
                <w:bCs/>
                <w:sz w:val="22"/>
              </w:rPr>
              <w:t>System</w:t>
            </w:r>
          </w:p>
        </w:tc>
        <w:tc>
          <w:tcPr>
            <w:tcW w:w="4110" w:type="dxa"/>
            <w:shd w:val="clear" w:color="auto" w:fill="C1ECFC" w:themeFill="accent5" w:themeFillTint="33"/>
            <w:tcMar/>
          </w:tcPr>
          <w:p w:rsidRPr="005C319D" w:rsidR="00FC5CD5" w:rsidP="00890958" w:rsidRDefault="00FC5CD5" w14:paraId="203186A6" w14:textId="7CA169B3">
            <w:pPr>
              <w:pStyle w:val="Heading3"/>
              <w:rPr>
                <w:rFonts w:eastAsia="Calibri" w:asciiTheme="minorHAnsi" w:hAnsiTheme="minorHAnsi" w:cstheme="minorHAnsi"/>
                <w:sz w:val="22"/>
                <w:szCs w:val="22"/>
              </w:rPr>
            </w:pPr>
            <w:r w:rsidRPr="005C319D">
              <w:rPr>
                <w:rFonts w:eastAsia="Calibri" w:asciiTheme="minorHAnsi" w:hAnsiTheme="minorHAnsi" w:cstheme="minorHAnsi"/>
                <w:sz w:val="22"/>
                <w:szCs w:val="22"/>
              </w:rPr>
              <w:t>Technical measures</w:t>
            </w:r>
          </w:p>
        </w:tc>
        <w:tc>
          <w:tcPr>
            <w:tcW w:w="4071" w:type="dxa"/>
            <w:shd w:val="clear" w:color="auto" w:fill="C1ECFC" w:themeFill="accent5" w:themeFillTint="33"/>
            <w:tcMar/>
          </w:tcPr>
          <w:p w:rsidRPr="005C319D" w:rsidR="00FC5CD5" w:rsidP="00890958" w:rsidRDefault="00FC5CD5" w14:paraId="2707454E" w14:textId="77777777">
            <w:pPr>
              <w:pStyle w:val="Heading3"/>
              <w:rPr>
                <w:rFonts w:eastAsia="Calibri" w:asciiTheme="minorHAnsi" w:hAnsiTheme="minorHAnsi" w:cstheme="minorHAnsi"/>
                <w:sz w:val="22"/>
                <w:szCs w:val="22"/>
              </w:rPr>
            </w:pPr>
            <w:r w:rsidRPr="005C319D">
              <w:rPr>
                <w:rFonts w:eastAsia="Calibri" w:asciiTheme="minorHAnsi" w:hAnsiTheme="minorHAnsi" w:cstheme="minorHAnsi"/>
                <w:sz w:val="22"/>
                <w:szCs w:val="22"/>
              </w:rPr>
              <w:t>Organisational measures</w:t>
            </w:r>
          </w:p>
        </w:tc>
      </w:tr>
      <w:tr w:rsidRPr="005C319D" w:rsidR="00FC5CD5" w:rsidTr="1E723FFD" w14:paraId="0DA5A37C" w14:textId="77777777">
        <w:trPr>
          <w:trHeight w:val="300"/>
        </w:trPr>
        <w:tc>
          <w:tcPr>
            <w:tcW w:w="1555" w:type="dxa"/>
            <w:tcMar/>
            <w:vAlign w:val="center"/>
          </w:tcPr>
          <w:p w:rsidR="00FC5CD5" w:rsidP="00CD7300" w:rsidRDefault="00FC5CD5" w14:paraId="4600D678" w14:textId="548699E1">
            <w:pPr>
              <w:spacing w:before="0"/>
            </w:pPr>
            <w:r w:rsidRPr="00612514">
              <w:rPr>
                <w:rFonts w:eastAsia="Calibri" w:asciiTheme="minorHAnsi" w:hAnsiTheme="minorHAnsi" w:cstheme="minorHAnsi"/>
                <w:b/>
                <w:bCs/>
                <w:sz w:val="22"/>
              </w:rPr>
              <w:t>University of Oxford</w:t>
            </w:r>
            <w:r>
              <w:rPr>
                <w:rFonts w:eastAsia="Calibri" w:asciiTheme="minorHAnsi" w:hAnsiTheme="minorHAnsi" w:cstheme="minorHAnsi"/>
                <w:b/>
                <w:bCs/>
                <w:sz w:val="22"/>
              </w:rPr>
              <w:t xml:space="preserve"> </w:t>
            </w:r>
          </w:p>
        </w:tc>
        <w:tc>
          <w:tcPr>
            <w:tcW w:w="4110" w:type="dxa"/>
            <w:tcMar/>
          </w:tcPr>
          <w:p w:rsidRPr="005C319D" w:rsidR="00544082" w:rsidP="00544082" w:rsidRDefault="00544082" w14:paraId="79FA8E31" w14:textId="53F18BB1">
            <w:pPr>
              <w:spacing w:before="0"/>
              <w:rPr>
                <w:rFonts w:eastAsia="Calibri" w:asciiTheme="minorHAnsi" w:hAnsiTheme="minorHAnsi" w:cstheme="minorHAnsi"/>
                <w:sz w:val="22"/>
              </w:rPr>
            </w:pPr>
            <w:r w:rsidRPr="005C319D">
              <w:rPr>
                <w:rFonts w:eastAsia="Calibri" w:asciiTheme="minorHAnsi" w:hAnsiTheme="minorHAnsi" w:cstheme="minorHAnsi"/>
                <w:sz w:val="22"/>
              </w:rPr>
              <w:t xml:space="preserve">Registration of all university hardware </w:t>
            </w:r>
            <w:r>
              <w:rPr>
                <w:rFonts w:eastAsia="Calibri" w:asciiTheme="minorHAnsi" w:hAnsiTheme="minorHAnsi" w:cstheme="minorHAnsi"/>
                <w:sz w:val="22"/>
              </w:rPr>
              <w:t>and regular updates of antiviral software.</w:t>
            </w:r>
          </w:p>
          <w:p w:rsidRPr="00CD7300" w:rsidR="00FC5CD5" w:rsidP="00CD7300" w:rsidRDefault="00FC5CD5" w14:paraId="5B67B847" w14:textId="3C709494">
            <w:pPr>
              <w:spacing w:before="0"/>
              <w:rPr>
                <w:rFonts w:eastAsia="Calibri" w:asciiTheme="minorHAnsi" w:hAnsiTheme="minorHAnsi" w:cstheme="minorHAnsi"/>
                <w:sz w:val="22"/>
              </w:rPr>
            </w:pPr>
            <w:r w:rsidRPr="00CD7300">
              <w:rPr>
                <w:rFonts w:asciiTheme="minorHAnsi" w:hAnsiTheme="minorHAnsi" w:cstheme="minorHAnsi"/>
                <w:sz w:val="22"/>
              </w:rPr>
              <w:t>Encryption of all data in transit using TLS 1.2 or higher</w:t>
            </w:r>
            <w:r w:rsidRPr="00CD7300">
              <w:rPr>
                <w:rFonts w:eastAsia="Calibri" w:asciiTheme="minorHAnsi" w:hAnsiTheme="minorHAnsi" w:cstheme="minorHAnsi"/>
                <w:sz w:val="22"/>
              </w:rPr>
              <w:t>.</w:t>
            </w:r>
          </w:p>
        </w:tc>
        <w:tc>
          <w:tcPr>
            <w:tcW w:w="4071" w:type="dxa"/>
            <w:tcMar/>
          </w:tcPr>
          <w:p w:rsidRPr="00CD7300" w:rsidR="00CD7300" w:rsidP="1E723FFD" w:rsidRDefault="00CD7300" w14:paraId="1F9B9371" w14:textId="21A849C6">
            <w:pPr>
              <w:spacing w:before="0"/>
              <w:rPr>
                <w:rFonts w:ascii="Calibri" w:hAnsi="Calibri" w:eastAsia="Calibri" w:cs="Calibri" w:asciiTheme="minorAscii" w:hAnsiTheme="minorAscii" w:cstheme="minorAscii"/>
                <w:sz w:val="22"/>
                <w:szCs w:val="22"/>
              </w:rPr>
            </w:pPr>
            <w:commentRangeStart w:id="1261497347"/>
            <w:r w:rsidRPr="1E723FFD" w:rsidR="00CD7300">
              <w:rPr>
                <w:rFonts w:ascii="Calibri" w:hAnsi="Calibri" w:eastAsia="Calibri" w:cs="Calibri" w:asciiTheme="minorAscii" w:hAnsiTheme="minorAscii" w:cstheme="minorAscii"/>
                <w:sz w:val="22"/>
                <w:szCs w:val="22"/>
              </w:rPr>
              <w:t xml:space="preserve">Data are transferred to known </w:t>
            </w:r>
            <w:r w:rsidRPr="1E723FFD" w:rsidR="7727AB02">
              <w:rPr>
                <w:rFonts w:ascii="Calibri" w:hAnsi="Calibri" w:eastAsia="Calibri" w:cs="Calibri" w:asciiTheme="minorAscii" w:hAnsiTheme="minorAscii" w:cstheme="minorAscii"/>
                <w:sz w:val="22"/>
                <w:szCs w:val="22"/>
              </w:rPr>
              <w:t xml:space="preserve">ISARIC research </w:t>
            </w:r>
            <w:r w:rsidRPr="1E723FFD" w:rsidR="00CD7300">
              <w:rPr>
                <w:rFonts w:ascii="Calibri" w:hAnsi="Calibri" w:eastAsia="Calibri" w:cs="Calibri" w:asciiTheme="minorAscii" w:hAnsiTheme="minorAscii" w:cstheme="minorAscii"/>
                <w:sz w:val="22"/>
                <w:szCs w:val="22"/>
              </w:rPr>
              <w:t>collaborators who</w:t>
            </w:r>
            <w:r w:rsidRPr="1E723FFD" w:rsidR="14D46F15">
              <w:rPr>
                <w:rFonts w:ascii="Calibri" w:hAnsi="Calibri" w:eastAsia="Calibri" w:cs="Calibri" w:asciiTheme="minorAscii" w:hAnsiTheme="minorAscii" w:cstheme="minorAscii"/>
                <w:sz w:val="22"/>
                <w:szCs w:val="22"/>
              </w:rPr>
              <w:t xml:space="preserve"> </w:t>
            </w:r>
            <w:r w:rsidRPr="1E723FFD" w:rsidR="14D46F15">
              <w:rPr>
                <w:rFonts w:ascii="Calibri" w:hAnsi="Calibri" w:eastAsia="Calibri" w:cs="Calibri"/>
                <w:noProof w:val="0"/>
                <w:sz w:val="22"/>
                <w:szCs w:val="22"/>
                <w:lang w:val="en-GB"/>
              </w:rPr>
              <w:t xml:space="preserve">sign contracts requiring them to </w:t>
            </w:r>
            <w:r w:rsidRPr="1E723FFD" w:rsidR="14D46F15">
              <w:rPr>
                <w:rFonts w:ascii="Calibri" w:hAnsi="Calibri" w:eastAsia="Calibri" w:cs="Calibri"/>
                <w:noProof w:val="0"/>
                <w:sz w:val="22"/>
                <w:szCs w:val="22"/>
                <w:lang w:val="en-GB"/>
              </w:rPr>
              <w:t>comply with</w:t>
            </w:r>
            <w:r w:rsidRPr="1E723FFD" w:rsidR="14D46F15">
              <w:rPr>
                <w:rFonts w:ascii="Calibri" w:hAnsi="Calibri" w:eastAsia="Calibri" w:cs="Calibri"/>
                <w:noProof w:val="0"/>
                <w:sz w:val="22"/>
                <w:szCs w:val="22"/>
                <w:lang w:val="en-GB"/>
              </w:rPr>
              <w:t xml:space="preserve"> the same terms set out in the data controller’s terms of submission</w:t>
            </w:r>
            <w:r w:rsidRPr="1E723FFD" w:rsidR="00CD7300">
              <w:rPr>
                <w:rFonts w:ascii="Calibri" w:hAnsi="Calibri" w:eastAsia="Calibri" w:cs="Calibri" w:asciiTheme="minorAscii" w:hAnsiTheme="minorAscii" w:cstheme="minorAscii"/>
                <w:sz w:val="22"/>
                <w:szCs w:val="22"/>
              </w:rPr>
              <w:t xml:space="preserve"> </w:t>
            </w:r>
            <w:commentRangeEnd w:id="1261497347"/>
            <w:r>
              <w:rPr>
                <w:rStyle w:val="CommentReference"/>
              </w:rPr>
              <w:commentReference w:id="1261497347"/>
            </w:r>
          </w:p>
          <w:p w:rsidRPr="00CD7300" w:rsidR="00FC5CD5" w:rsidP="00CD7300" w:rsidRDefault="00FC5CD5" w14:paraId="35154FDD" w14:textId="2E740D59">
            <w:pPr>
              <w:spacing w:before="0"/>
              <w:rPr>
                <w:rFonts w:eastAsia="Calibri" w:asciiTheme="minorHAnsi" w:hAnsiTheme="minorHAnsi" w:cstheme="minorHAnsi"/>
                <w:sz w:val="22"/>
              </w:rPr>
            </w:pPr>
            <w:r w:rsidRPr="00CD7300">
              <w:rPr>
                <w:rFonts w:eastAsia="Calibri" w:asciiTheme="minorHAnsi" w:hAnsiTheme="minorHAnsi" w:cstheme="minorHAnsi"/>
                <w:sz w:val="22"/>
              </w:rPr>
              <w:t xml:space="preserve">Procedures for </w:t>
            </w:r>
            <w:r w:rsidRPr="00CD7300" w:rsidR="00CD7300">
              <w:rPr>
                <w:rFonts w:eastAsia="Calibri" w:asciiTheme="minorHAnsi" w:hAnsiTheme="minorHAnsi" w:cstheme="minorHAnsi"/>
                <w:sz w:val="22"/>
              </w:rPr>
              <w:t xml:space="preserve">sharing data with </w:t>
            </w:r>
            <w:r w:rsidRPr="00CD7300">
              <w:rPr>
                <w:rFonts w:eastAsia="Calibri" w:asciiTheme="minorHAnsi" w:hAnsiTheme="minorHAnsi" w:cstheme="minorHAnsi"/>
                <w:sz w:val="22"/>
              </w:rPr>
              <w:t xml:space="preserve">ISARIC partners </w:t>
            </w:r>
            <w:r w:rsidRPr="00CD7300" w:rsidR="00CD7300">
              <w:rPr>
                <w:rFonts w:eastAsia="Calibri" w:asciiTheme="minorHAnsi" w:hAnsiTheme="minorHAnsi" w:cstheme="minorHAnsi"/>
                <w:sz w:val="22"/>
              </w:rPr>
              <w:t>are</w:t>
            </w:r>
            <w:r w:rsidRPr="00CD7300">
              <w:rPr>
                <w:rFonts w:eastAsia="Calibri" w:asciiTheme="minorHAnsi" w:hAnsiTheme="minorHAnsi" w:cstheme="minorHAnsi"/>
                <w:sz w:val="22"/>
              </w:rPr>
              <w:t xml:space="preserve"> regularly reviewed and updated.</w:t>
            </w:r>
          </w:p>
        </w:tc>
      </w:tr>
      <w:tr w:rsidRPr="005C319D" w:rsidR="00FC5CD5" w:rsidTr="1E723FFD" w14:paraId="65778CB3" w14:textId="77777777">
        <w:trPr>
          <w:trHeight w:val="300"/>
        </w:trPr>
        <w:tc>
          <w:tcPr>
            <w:tcW w:w="1555" w:type="dxa"/>
            <w:tcMar/>
            <w:vAlign w:val="center"/>
          </w:tcPr>
          <w:p w:rsidRPr="005C319D" w:rsidR="00FC5CD5" w:rsidP="00CD7300" w:rsidRDefault="00FC5CD5" w14:paraId="484CD2B8" w14:textId="6CFAE3CA">
            <w:pPr>
              <w:spacing w:before="0"/>
              <w:rPr>
                <w:rFonts w:eastAsia="Calibri" w:asciiTheme="minorHAnsi" w:hAnsiTheme="minorHAnsi" w:cstheme="minorHAnsi"/>
                <w:sz w:val="22"/>
              </w:rPr>
            </w:pPr>
            <w:r w:rsidRPr="00612514">
              <w:rPr>
                <w:rFonts w:eastAsia="Calibri" w:asciiTheme="minorHAnsi" w:hAnsiTheme="minorHAnsi" w:cstheme="minorHAnsi"/>
                <w:b/>
                <w:bCs/>
                <w:color w:val="000000" w:themeColor="text1"/>
                <w:sz w:val="22"/>
              </w:rPr>
              <w:t>REDCap Data Management System</w:t>
            </w:r>
          </w:p>
        </w:tc>
        <w:tc>
          <w:tcPr>
            <w:tcW w:w="4110" w:type="dxa"/>
            <w:tcMar/>
          </w:tcPr>
          <w:p w:rsidRPr="00CD7300" w:rsidR="00CD7300" w:rsidP="00CD7300" w:rsidRDefault="00CD7300" w14:paraId="2DFB54D0" w14:textId="3A14EF23">
            <w:pPr>
              <w:spacing w:before="0"/>
              <w:rPr>
                <w:rFonts w:asciiTheme="minorHAnsi" w:hAnsiTheme="minorHAnsi" w:cstheme="minorHAnsi"/>
                <w:sz w:val="22"/>
              </w:rPr>
            </w:pPr>
            <w:r w:rsidRPr="00CD7300">
              <w:rPr>
                <w:rFonts w:asciiTheme="minorHAnsi" w:hAnsiTheme="minorHAnsi" w:cstheme="minorHAnsi"/>
                <w:sz w:val="22"/>
              </w:rPr>
              <w:t>Audit checks on data upload</w:t>
            </w:r>
            <w:r w:rsidRPr="00CD7300">
              <w:rPr>
                <w:rFonts w:asciiTheme="minorHAnsi" w:hAnsiTheme="minorHAnsi" w:cstheme="minorHAnsi"/>
                <w:sz w:val="22"/>
              </w:rPr>
              <w:t>s to control security</w:t>
            </w:r>
            <w:r w:rsidRPr="00CD7300">
              <w:rPr>
                <w:rFonts w:asciiTheme="minorHAnsi" w:hAnsiTheme="minorHAnsi" w:cstheme="minorHAnsi"/>
                <w:sz w:val="22"/>
              </w:rPr>
              <w:t>.</w:t>
            </w:r>
          </w:p>
          <w:p w:rsidRPr="00CD7300" w:rsidR="00FC5CD5" w:rsidP="00CD7300" w:rsidRDefault="00CD7300" w14:paraId="2A7949D2" w14:textId="01E0BAA5">
            <w:pPr>
              <w:spacing w:before="0"/>
              <w:rPr>
                <w:rFonts w:eastAsia="Calibri" w:asciiTheme="minorHAnsi" w:hAnsiTheme="minorHAnsi" w:cstheme="minorHAnsi"/>
                <w:sz w:val="22"/>
              </w:rPr>
            </w:pPr>
            <w:r w:rsidRPr="00CD7300">
              <w:rPr>
                <w:rFonts w:asciiTheme="minorHAnsi" w:hAnsiTheme="minorHAnsi" w:cstheme="minorHAnsi"/>
                <w:sz w:val="22"/>
              </w:rPr>
              <w:t>Encryption of all data in transit using TLS 1.2 or higher</w:t>
            </w:r>
            <w:r w:rsidRPr="00CD7300">
              <w:rPr>
                <w:rFonts w:eastAsia="Calibri" w:asciiTheme="minorHAnsi" w:hAnsiTheme="minorHAnsi" w:cstheme="minorHAnsi"/>
                <w:sz w:val="22"/>
              </w:rPr>
              <w:t>.</w:t>
            </w:r>
          </w:p>
        </w:tc>
        <w:tc>
          <w:tcPr>
            <w:tcW w:w="4071" w:type="dxa"/>
            <w:tcMar/>
          </w:tcPr>
          <w:p w:rsidRPr="00CD7300" w:rsidR="00CD7300" w:rsidP="1E723FFD" w:rsidRDefault="00FC5CD5" w14:paraId="2F403B64" w14:textId="77777777" w14:noSpellErr="1">
            <w:pPr>
              <w:spacing w:before="0"/>
              <w:rPr>
                <w:rFonts w:ascii="Calibri" w:hAnsi="Calibri" w:eastAsia="Calibri" w:cs="Calibri" w:asciiTheme="minorAscii" w:hAnsiTheme="minorAscii" w:cstheme="minorAscii"/>
                <w:sz w:val="22"/>
                <w:szCs w:val="22"/>
              </w:rPr>
            </w:pPr>
            <w:commentRangeStart w:id="1581703961"/>
            <w:commentRangeStart w:id="710524124"/>
            <w:commentRangeStart w:id="299703616"/>
            <w:commentRangeStart w:id="489241902"/>
            <w:r w:rsidRPr="1E723FFD" w:rsidR="00FC5CD5">
              <w:rPr>
                <w:rFonts w:ascii="Calibri" w:hAnsi="Calibri" w:eastAsia="Calibri" w:cs="Calibri" w:asciiTheme="minorAscii" w:hAnsiTheme="minorAscii" w:cstheme="minorAscii"/>
                <w:sz w:val="22"/>
                <w:szCs w:val="22"/>
              </w:rPr>
              <w:t>Regular review of de-identification procedures for data transfer</w:t>
            </w:r>
            <w:r w:rsidRPr="1E723FFD" w:rsidR="00CD7300">
              <w:rPr>
                <w:rFonts w:ascii="Calibri" w:hAnsi="Calibri" w:eastAsia="Calibri" w:cs="Calibri" w:asciiTheme="minorAscii" w:hAnsiTheme="minorAscii" w:cstheme="minorAscii"/>
                <w:sz w:val="22"/>
                <w:szCs w:val="22"/>
              </w:rPr>
              <w:t>.</w:t>
            </w:r>
          </w:p>
          <w:p w:rsidRPr="00CD7300" w:rsidR="00FC5CD5" w:rsidP="1E723FFD" w:rsidRDefault="00CD7300" w14:paraId="0A11BC75" w14:textId="77524CD6" w14:noSpellErr="1">
            <w:pPr>
              <w:spacing w:before="0"/>
              <w:rPr>
                <w:rFonts w:ascii="Calibri" w:hAnsi="Calibri" w:eastAsia="Calibri" w:cs="Calibri" w:asciiTheme="minorAscii" w:hAnsiTheme="minorAscii" w:cstheme="minorAscii"/>
                <w:sz w:val="22"/>
                <w:szCs w:val="22"/>
              </w:rPr>
            </w:pPr>
            <w:r w:rsidRPr="1E723FFD" w:rsidR="00CD7300">
              <w:rPr>
                <w:rFonts w:ascii="Calibri" w:hAnsi="Calibri" w:cs="Calibri" w:asciiTheme="minorAscii" w:hAnsiTheme="minorAscii" w:cstheme="minorAscii"/>
                <w:sz w:val="22"/>
                <w:szCs w:val="22"/>
              </w:rPr>
              <w:t>Roles assigned for monitoring and managing data transfer security.</w:t>
            </w:r>
            <w:commentRangeEnd w:id="1581703961"/>
            <w:r>
              <w:rPr>
                <w:rStyle w:val="CommentReference"/>
              </w:rPr>
              <w:commentReference w:id="1581703961"/>
            </w:r>
            <w:commentRangeEnd w:id="710524124"/>
            <w:r>
              <w:rPr>
                <w:rStyle w:val="CommentReference"/>
              </w:rPr>
              <w:commentReference w:id="710524124"/>
            </w:r>
            <w:commentRangeEnd w:id="299703616"/>
            <w:r>
              <w:rPr>
                <w:rStyle w:val="CommentReference"/>
              </w:rPr>
              <w:commentReference w:id="299703616"/>
            </w:r>
            <w:commentRangeEnd w:id="489241902"/>
            <w:r>
              <w:rPr>
                <w:rStyle w:val="CommentReference"/>
              </w:rPr>
              <w:commentReference w:id="489241902"/>
            </w:r>
          </w:p>
        </w:tc>
      </w:tr>
      <w:tr w:rsidRPr="005C319D" w:rsidR="00FC5CD5" w:rsidTr="1E723FFD" w14:paraId="53BCAE44" w14:textId="77777777">
        <w:trPr>
          <w:trHeight w:val="300"/>
        </w:trPr>
        <w:tc>
          <w:tcPr>
            <w:tcW w:w="1555" w:type="dxa"/>
            <w:tcMar/>
            <w:vAlign w:val="center"/>
          </w:tcPr>
          <w:p w:rsidRPr="005C319D" w:rsidR="00FC5CD5" w:rsidP="00CD7300" w:rsidRDefault="00FC5CD5" w14:paraId="22DFE1BF" w14:textId="7001A2CF">
            <w:pPr>
              <w:spacing w:before="0"/>
              <w:rPr>
                <w:rFonts w:eastAsia="Calibri" w:asciiTheme="minorHAnsi" w:hAnsiTheme="minorHAnsi" w:cstheme="minorHAnsi"/>
                <w:sz w:val="22"/>
              </w:rPr>
            </w:pPr>
            <w:r w:rsidRPr="00612514">
              <w:rPr>
                <w:rFonts w:eastAsia="Calibri" w:asciiTheme="minorHAnsi" w:hAnsiTheme="minorHAnsi" w:cstheme="minorHAnsi"/>
                <w:b/>
                <w:bCs/>
                <w:color w:val="000000"/>
                <w:sz w:val="22"/>
              </w:rPr>
              <w:t>Amazon Web Services</w:t>
            </w:r>
          </w:p>
        </w:tc>
        <w:tc>
          <w:tcPr>
            <w:tcW w:w="4110" w:type="dxa"/>
            <w:tcMar/>
          </w:tcPr>
          <w:p w:rsidRPr="00CD7300" w:rsidR="00FC5CD5" w:rsidP="1E723FFD" w:rsidRDefault="00CD7300" w14:paraId="55C3292B" w14:textId="206C2066">
            <w:pPr>
              <w:spacing w:before="0"/>
              <w:rPr>
                <w:rFonts w:ascii="Calibri" w:hAnsi="Calibri" w:eastAsia="Calibri" w:cs="Calibri" w:asciiTheme="minorAscii" w:hAnsiTheme="minorAscii" w:cstheme="minorAscii"/>
                <w:sz w:val="22"/>
                <w:szCs w:val="22"/>
              </w:rPr>
            </w:pPr>
            <w:r w:rsidRPr="1E723FFD" w:rsidR="00CD7300">
              <w:rPr>
                <w:rFonts w:ascii="Calibri" w:hAnsi="Calibri" w:eastAsia="Calibri" w:cs="Calibri" w:asciiTheme="minorAscii" w:hAnsiTheme="minorAscii" w:cstheme="minorAscii"/>
                <w:sz w:val="22"/>
                <w:szCs w:val="22"/>
              </w:rPr>
              <w:t xml:space="preserve">Data are transferred using APIs, provided by AWS which enable files’ transfer over </w:t>
            </w:r>
            <w:r w:rsidRPr="1E723FFD" w:rsidR="05C161B5">
              <w:rPr>
                <w:rFonts w:ascii="Calibri" w:hAnsi="Calibri" w:eastAsia="Calibri" w:cs="Calibri" w:asciiTheme="minorAscii" w:hAnsiTheme="minorAscii" w:cstheme="minorAscii"/>
                <w:sz w:val="22"/>
                <w:szCs w:val="22"/>
              </w:rPr>
              <w:t>HTTPS and SFTP</w:t>
            </w:r>
            <w:r w:rsidRPr="1E723FFD" w:rsidR="00CD7300">
              <w:rPr>
                <w:rFonts w:ascii="Calibri" w:hAnsi="Calibri" w:eastAsia="Calibri" w:cs="Calibri" w:asciiTheme="minorAscii" w:hAnsiTheme="minorAscii" w:cstheme="minorAscii"/>
                <w:sz w:val="22"/>
                <w:szCs w:val="22"/>
              </w:rPr>
              <w:t xml:space="preserve"> protocols</w:t>
            </w:r>
            <w:r w:rsidRPr="1E723FFD" w:rsidR="00CD7300">
              <w:rPr>
                <w:rFonts w:ascii="Calibri" w:hAnsi="Calibri" w:eastAsia="Calibri" w:cs="Calibri" w:asciiTheme="minorAscii" w:hAnsiTheme="minorAscii" w:cstheme="minorAscii"/>
                <w:color w:val="000000" w:themeColor="text1" w:themeTint="FF" w:themeShade="FF"/>
                <w:sz w:val="22"/>
                <w:szCs w:val="22"/>
              </w:rPr>
              <w:t xml:space="preserve"> with strong key exchange (RSA) and encryption (256 AES).</w:t>
            </w:r>
            <w:r w:rsidRPr="1E723FFD" w:rsidR="00CD7300">
              <w:rPr>
                <w:rFonts w:ascii="Calibri" w:hAnsi="Calibri" w:eastAsia="Calibri" w:cs="Calibri" w:asciiTheme="minorAscii" w:hAnsiTheme="minorAscii" w:cstheme="minorAscii"/>
                <w:sz w:val="22"/>
                <w:szCs w:val="22"/>
              </w:rPr>
              <w:t xml:space="preserve"> APIs support secure data </w:t>
            </w:r>
            <w:r w:rsidRPr="1E723FFD" w:rsidR="00CD7300">
              <w:rPr>
                <w:rFonts w:ascii="Calibri" w:hAnsi="Calibri" w:eastAsia="Calibri" w:cs="Calibri" w:asciiTheme="minorAscii" w:hAnsiTheme="minorAscii" w:cstheme="minorAscii"/>
                <w:sz w:val="22"/>
                <w:szCs w:val="22"/>
              </w:rPr>
              <w:t>transfer</w:t>
            </w:r>
            <w:r w:rsidRPr="1E723FFD" w:rsidR="00CD7300">
              <w:rPr>
                <w:rFonts w:ascii="Calibri" w:hAnsi="Calibri" w:eastAsia="Calibri" w:cs="Calibri" w:asciiTheme="minorAscii" w:hAnsiTheme="minorAscii" w:cstheme="minorAscii"/>
                <w:sz w:val="22"/>
                <w:szCs w:val="22"/>
              </w:rPr>
              <w:t xml:space="preserve">s with </w:t>
            </w:r>
            <w:r w:rsidRPr="1E723FFD" w:rsidR="51425433">
              <w:rPr>
                <w:rFonts w:ascii="Calibri" w:hAnsi="Calibri" w:eastAsia="Calibri" w:cs="Calibri" w:asciiTheme="minorAscii" w:hAnsiTheme="minorAscii" w:cstheme="minorAscii"/>
                <w:sz w:val="22"/>
                <w:szCs w:val="22"/>
              </w:rPr>
              <w:t xml:space="preserve">transport </w:t>
            </w:r>
            <w:r w:rsidRPr="1E723FFD" w:rsidR="00CD7300">
              <w:rPr>
                <w:rFonts w:ascii="Calibri" w:hAnsi="Calibri" w:eastAsia="Calibri" w:cs="Calibri" w:asciiTheme="minorAscii" w:hAnsiTheme="minorAscii" w:cstheme="minorAscii"/>
                <w:sz w:val="22"/>
                <w:szCs w:val="22"/>
              </w:rPr>
              <w:t>encryption and granular access controls.</w:t>
            </w:r>
          </w:p>
        </w:tc>
        <w:tc>
          <w:tcPr>
            <w:tcW w:w="4071" w:type="dxa"/>
            <w:tcMar/>
          </w:tcPr>
          <w:p w:rsidRPr="00CD7300" w:rsidR="00FC5CD5" w:rsidP="00CD7300" w:rsidRDefault="00FC5CD5" w14:paraId="3B0F4451" w14:textId="2B5AAF4B">
            <w:pPr>
              <w:spacing w:before="0"/>
              <w:rPr>
                <w:rFonts w:eastAsia="Calibri" w:asciiTheme="minorHAnsi" w:hAnsiTheme="minorHAnsi" w:cstheme="minorHAnsi"/>
                <w:sz w:val="22"/>
              </w:rPr>
            </w:pPr>
            <w:r w:rsidRPr="00CD7300">
              <w:rPr>
                <w:rFonts w:eastAsia="Calibri" w:asciiTheme="minorHAnsi" w:hAnsiTheme="minorHAnsi" w:cstheme="minorHAnsi"/>
                <w:sz w:val="22"/>
              </w:rPr>
              <w:t>Designated role of Data and Research Manager within ISARIC</w:t>
            </w:r>
            <w:r w:rsidRPr="00CD7300" w:rsidR="00CD7300">
              <w:rPr>
                <w:rFonts w:eastAsia="Calibri" w:asciiTheme="minorHAnsi" w:hAnsiTheme="minorHAnsi" w:cstheme="minorHAnsi"/>
                <w:sz w:val="22"/>
              </w:rPr>
              <w:t>,</w:t>
            </w:r>
            <w:r w:rsidRPr="00CD7300">
              <w:rPr>
                <w:rFonts w:eastAsia="Calibri" w:asciiTheme="minorHAnsi" w:hAnsiTheme="minorHAnsi" w:cstheme="minorHAnsi"/>
                <w:sz w:val="22"/>
              </w:rPr>
              <w:t xml:space="preserve"> responsible for data transfer monitoring, control and incident response.</w:t>
            </w:r>
          </w:p>
        </w:tc>
      </w:tr>
    </w:tbl>
    <w:p w:rsidRPr="005C319D" w:rsidR="008726E3" w:rsidP="008726E3" w:rsidRDefault="008726E3" w14:paraId="408C7A15" w14:textId="77777777">
      <w:pPr>
        <w:spacing w:before="0" w:after="160"/>
        <w:rPr>
          <w:rFonts w:eastAsia="Calibri" w:asciiTheme="minorHAnsi" w:hAnsiTheme="minorHAnsi" w:cstheme="minorHAnsi"/>
          <w:sz w:val="22"/>
        </w:rPr>
      </w:pPr>
    </w:p>
    <w:p w:rsidRPr="00612514" w:rsidR="008726E3" w:rsidP="00CD7300" w:rsidRDefault="008726E3" w14:paraId="6834416E" w14:textId="77777777">
      <w:pPr>
        <w:pStyle w:val="Heading2"/>
        <w:spacing w:after="0"/>
        <w:rPr>
          <w:rFonts w:eastAsia="Times New Roman" w:asciiTheme="minorHAnsi" w:hAnsiTheme="minorHAnsi" w:cstheme="minorHAnsi"/>
          <w:sz w:val="24"/>
          <w:szCs w:val="24"/>
        </w:rPr>
      </w:pPr>
      <w:r w:rsidRPr="00612514">
        <w:rPr>
          <w:rFonts w:eastAsia="Times New Roman" w:asciiTheme="minorHAnsi" w:hAnsiTheme="minorHAnsi" w:cstheme="minorHAnsi"/>
          <w:sz w:val="24"/>
          <w:szCs w:val="24"/>
        </w:rPr>
        <w:t>Input control</w:t>
      </w:r>
    </w:p>
    <w:p w:rsidR="008726E3" w:rsidP="008726E3" w:rsidRDefault="008726E3" w14:paraId="37BF15F1" w14:textId="4E1D0C49">
      <w:pPr>
        <w:spacing w:before="0" w:after="160"/>
        <w:rPr>
          <w:rFonts w:eastAsia="Calibri" w:asciiTheme="minorHAnsi" w:hAnsiTheme="minorHAnsi" w:cstheme="minorHAnsi"/>
          <w:sz w:val="22"/>
        </w:rPr>
      </w:pPr>
      <w:r w:rsidRPr="005C319D">
        <w:rPr>
          <w:rFonts w:eastAsia="Calibri" w:asciiTheme="minorHAnsi" w:hAnsiTheme="minorHAnsi" w:cstheme="minorHAnsi"/>
          <w:sz w:val="22"/>
        </w:rPr>
        <w:t>Measures a</w:t>
      </w:r>
      <w:r w:rsidR="00CD7300">
        <w:rPr>
          <w:rFonts w:eastAsia="Calibri" w:asciiTheme="minorHAnsi" w:hAnsiTheme="minorHAnsi" w:cstheme="minorHAnsi"/>
          <w:sz w:val="22"/>
        </w:rPr>
        <w:t xml:space="preserve">re in place to ensure traceability and control over all data input, changes and deletions. </w:t>
      </w:r>
      <w:r w:rsidRPr="005C319D">
        <w:rPr>
          <w:rFonts w:eastAsia="Calibri" w:asciiTheme="minorHAnsi" w:hAnsiTheme="minorHAnsi" w:cstheme="minorHAnsi"/>
          <w:sz w:val="22"/>
        </w:rPr>
        <w:t xml:space="preserve"> </w:t>
      </w:r>
    </w:p>
    <w:tbl>
      <w:tblPr>
        <w:tblStyle w:val="TableGrid2"/>
        <w:tblW w:w="0" w:type="auto"/>
        <w:tblLook w:val="04A0" w:firstRow="1" w:lastRow="0" w:firstColumn="1" w:lastColumn="0" w:noHBand="0" w:noVBand="1"/>
      </w:tblPr>
      <w:tblGrid>
        <w:gridCol w:w="1550"/>
        <w:gridCol w:w="3969"/>
        <w:gridCol w:w="3947"/>
      </w:tblGrid>
      <w:tr w:rsidRPr="005C319D" w:rsidR="00CD7300" w:rsidTr="1E723FFD" w14:paraId="0B1D9704" w14:textId="77777777">
        <w:trPr>
          <w:trHeight w:val="300"/>
        </w:trPr>
        <w:tc>
          <w:tcPr>
            <w:tcW w:w="1550" w:type="dxa"/>
            <w:shd w:val="clear" w:color="auto" w:fill="C1ECFC" w:themeFill="accent5" w:themeFillTint="33"/>
            <w:tcMar/>
          </w:tcPr>
          <w:p w:rsidRPr="005C319D" w:rsidR="00CD7300" w:rsidP="00390866" w:rsidRDefault="00CD7300" w14:paraId="1079FD43" w14:textId="77777777">
            <w:pPr>
              <w:pStyle w:val="Heading3"/>
              <w:rPr>
                <w:rFonts w:eastAsia="Calibri" w:asciiTheme="minorHAnsi" w:hAnsiTheme="minorHAnsi" w:cstheme="minorHAnsi"/>
                <w:sz w:val="22"/>
                <w:szCs w:val="22"/>
              </w:rPr>
            </w:pPr>
            <w:r w:rsidRPr="00CD7300">
              <w:rPr>
                <w:rFonts w:eastAsia="Calibri" w:asciiTheme="minorHAnsi" w:hAnsiTheme="minorHAnsi" w:cstheme="minorHAnsi"/>
                <w:bCs/>
                <w:sz w:val="22"/>
              </w:rPr>
              <w:t>System</w:t>
            </w:r>
          </w:p>
        </w:tc>
        <w:tc>
          <w:tcPr>
            <w:tcW w:w="3969" w:type="dxa"/>
            <w:shd w:val="clear" w:color="auto" w:fill="C1ECFC" w:themeFill="accent5" w:themeFillTint="33"/>
            <w:tcMar/>
          </w:tcPr>
          <w:p w:rsidRPr="005C319D" w:rsidR="00CD7300" w:rsidP="00390866" w:rsidRDefault="00CD7300" w14:paraId="32F59A9B" w14:textId="77777777">
            <w:pPr>
              <w:pStyle w:val="Heading3"/>
              <w:rPr>
                <w:rFonts w:eastAsia="Calibri" w:asciiTheme="minorHAnsi" w:hAnsiTheme="minorHAnsi" w:cstheme="minorHAnsi"/>
                <w:sz w:val="22"/>
                <w:szCs w:val="22"/>
              </w:rPr>
            </w:pPr>
            <w:r w:rsidRPr="005C319D">
              <w:rPr>
                <w:rFonts w:eastAsia="Calibri" w:asciiTheme="minorHAnsi" w:hAnsiTheme="minorHAnsi" w:cstheme="minorHAnsi"/>
                <w:sz w:val="22"/>
                <w:szCs w:val="22"/>
              </w:rPr>
              <w:t>Technical measures</w:t>
            </w:r>
          </w:p>
        </w:tc>
        <w:tc>
          <w:tcPr>
            <w:tcW w:w="3947" w:type="dxa"/>
            <w:shd w:val="clear" w:color="auto" w:fill="C1ECFC" w:themeFill="accent5" w:themeFillTint="33"/>
            <w:tcMar/>
          </w:tcPr>
          <w:p w:rsidRPr="005C319D" w:rsidR="00CD7300" w:rsidP="00390866" w:rsidRDefault="00CD7300" w14:paraId="1338F50C" w14:textId="77777777">
            <w:pPr>
              <w:pStyle w:val="Heading3"/>
              <w:rPr>
                <w:rFonts w:eastAsia="Calibri" w:asciiTheme="minorHAnsi" w:hAnsiTheme="minorHAnsi" w:cstheme="minorHAnsi"/>
                <w:sz w:val="22"/>
                <w:szCs w:val="22"/>
              </w:rPr>
            </w:pPr>
            <w:r w:rsidRPr="005C319D">
              <w:rPr>
                <w:rFonts w:eastAsia="Calibri" w:asciiTheme="minorHAnsi" w:hAnsiTheme="minorHAnsi" w:cstheme="minorHAnsi"/>
                <w:sz w:val="22"/>
                <w:szCs w:val="22"/>
              </w:rPr>
              <w:t>Organisational measures</w:t>
            </w:r>
          </w:p>
        </w:tc>
      </w:tr>
      <w:tr w:rsidRPr="005C319D" w:rsidR="00CD7300" w:rsidTr="1E723FFD" w14:paraId="6FFABF6D" w14:textId="77777777">
        <w:trPr>
          <w:trHeight w:val="300"/>
        </w:trPr>
        <w:tc>
          <w:tcPr>
            <w:tcW w:w="1550" w:type="dxa"/>
            <w:tcMar/>
            <w:vAlign w:val="center"/>
          </w:tcPr>
          <w:p w:rsidR="00CD7300" w:rsidP="00390866" w:rsidRDefault="00CD7300" w14:paraId="09373D23" w14:textId="77777777">
            <w:pPr>
              <w:spacing w:before="0"/>
            </w:pPr>
            <w:r w:rsidRPr="00612514">
              <w:rPr>
                <w:rFonts w:eastAsia="Calibri" w:asciiTheme="minorHAnsi" w:hAnsiTheme="minorHAnsi" w:cstheme="minorHAnsi"/>
                <w:b/>
                <w:bCs/>
                <w:sz w:val="22"/>
              </w:rPr>
              <w:t>University of Oxford</w:t>
            </w:r>
            <w:r>
              <w:rPr>
                <w:rFonts w:eastAsia="Calibri" w:asciiTheme="minorHAnsi" w:hAnsiTheme="minorHAnsi" w:cstheme="minorHAnsi"/>
                <w:b/>
                <w:bCs/>
                <w:sz w:val="22"/>
              </w:rPr>
              <w:t xml:space="preserve"> </w:t>
            </w:r>
          </w:p>
        </w:tc>
        <w:tc>
          <w:tcPr>
            <w:tcW w:w="3969" w:type="dxa"/>
            <w:tcMar/>
          </w:tcPr>
          <w:p w:rsidRPr="00D12FD2" w:rsidR="00CD7300" w:rsidP="1E723FFD" w:rsidRDefault="00CD7300" w14:paraId="27312289" w14:textId="6E03AB5B" w14:noSpellErr="1">
            <w:pPr>
              <w:spacing w:before="0"/>
              <w:rPr>
                <w:rFonts w:ascii="Calibri" w:hAnsi="Calibri" w:eastAsia="Calibri" w:cs="Calibri" w:asciiTheme="minorAscii" w:hAnsiTheme="minorAscii" w:cstheme="minorAscii"/>
                <w:sz w:val="22"/>
                <w:szCs w:val="22"/>
              </w:rPr>
            </w:pPr>
            <w:commentRangeStart w:id="220099127"/>
            <w:commentRangeStart w:id="144636445"/>
            <w:r w:rsidRPr="1E723FFD" w:rsidR="00CD7300">
              <w:rPr>
                <w:rFonts w:ascii="Calibri" w:hAnsi="Calibri" w:cs="Calibri" w:asciiTheme="minorAscii" w:hAnsiTheme="minorAscii" w:cstheme="minorAscii"/>
                <w:sz w:val="22"/>
                <w:szCs w:val="22"/>
              </w:rPr>
              <w:t>Secure contributor data upload environment requiring user authentication.</w:t>
            </w:r>
            <w:commentRangeEnd w:id="220099127"/>
            <w:r>
              <w:rPr>
                <w:rStyle w:val="CommentReference"/>
              </w:rPr>
              <w:commentReference w:id="220099127"/>
            </w:r>
            <w:commentRangeEnd w:id="144636445"/>
            <w:r>
              <w:rPr>
                <w:rStyle w:val="CommentReference"/>
              </w:rPr>
              <w:commentReference w:id="144636445"/>
            </w:r>
          </w:p>
        </w:tc>
        <w:tc>
          <w:tcPr>
            <w:tcW w:w="3947" w:type="dxa"/>
            <w:tcMar/>
          </w:tcPr>
          <w:p w:rsidRPr="00D12FD2" w:rsidR="00CD7300" w:rsidP="00390866" w:rsidRDefault="00CD7300" w14:paraId="70E78A31" w14:textId="77777777">
            <w:pPr>
              <w:spacing w:before="0"/>
              <w:rPr>
                <w:rFonts w:asciiTheme="minorHAnsi" w:hAnsiTheme="minorHAnsi" w:cstheme="minorHAnsi"/>
                <w:sz w:val="22"/>
              </w:rPr>
            </w:pPr>
            <w:r w:rsidRPr="00D12FD2">
              <w:rPr>
                <w:rFonts w:asciiTheme="minorHAnsi" w:hAnsiTheme="minorHAnsi" w:cstheme="minorHAnsi"/>
                <w:sz w:val="22"/>
              </w:rPr>
              <w:t>Regular audits of data entry processes.</w:t>
            </w:r>
          </w:p>
          <w:p w:rsidRPr="00D12FD2" w:rsidR="00CD7300" w:rsidP="1E723FFD" w:rsidRDefault="00CD7300" w14:paraId="63C32F5A" w14:textId="2C7505C5">
            <w:pPr>
              <w:spacing w:before="0"/>
              <w:rPr>
                <w:rFonts w:ascii="Calibri" w:hAnsi="Calibri" w:cs="Calibri" w:asciiTheme="minorAscii" w:hAnsiTheme="minorAscii" w:cstheme="minorAscii"/>
                <w:sz w:val="22"/>
                <w:szCs w:val="22"/>
              </w:rPr>
            </w:pPr>
            <w:r w:rsidRPr="1E723FFD" w:rsidR="00CD7300">
              <w:rPr>
                <w:rFonts w:ascii="Calibri" w:hAnsi="Calibri" w:cs="Calibri" w:asciiTheme="minorAscii" w:hAnsiTheme="minorAscii" w:cstheme="minorAscii"/>
                <w:sz w:val="22"/>
                <w:szCs w:val="22"/>
              </w:rPr>
              <w:t xml:space="preserve">Assignment of responsibility for data input monitoring to </w:t>
            </w:r>
            <w:r w:rsidRPr="1E723FFD" w:rsidR="4D8828D8">
              <w:rPr>
                <w:rFonts w:ascii="Calibri" w:hAnsi="Calibri" w:cs="Calibri" w:asciiTheme="minorAscii" w:hAnsiTheme="minorAscii" w:cstheme="minorAscii"/>
                <w:sz w:val="22"/>
                <w:szCs w:val="22"/>
              </w:rPr>
              <w:t xml:space="preserve">ISARIC </w:t>
            </w:r>
            <w:r w:rsidRPr="1E723FFD" w:rsidR="00CD7300">
              <w:rPr>
                <w:rFonts w:ascii="Calibri" w:hAnsi="Calibri" w:cs="Calibri" w:asciiTheme="minorAscii" w:hAnsiTheme="minorAscii" w:cstheme="minorAscii"/>
                <w:sz w:val="22"/>
                <w:szCs w:val="22"/>
              </w:rPr>
              <w:t xml:space="preserve">Data </w:t>
            </w:r>
            <w:r w:rsidRPr="1E723FFD" w:rsidR="7300DAAE">
              <w:rPr>
                <w:rFonts w:ascii="Calibri" w:hAnsi="Calibri" w:cs="Calibri" w:asciiTheme="minorAscii" w:hAnsiTheme="minorAscii" w:cstheme="minorAscii"/>
                <w:sz w:val="22"/>
                <w:szCs w:val="22"/>
              </w:rPr>
              <w:t>team</w:t>
            </w:r>
            <w:r w:rsidRPr="1E723FFD" w:rsidR="07C8585E">
              <w:rPr>
                <w:rFonts w:ascii="Calibri" w:hAnsi="Calibri" w:cs="Calibri" w:asciiTheme="minorAscii" w:hAnsiTheme="minorAscii" w:cstheme="minorAscii"/>
                <w:sz w:val="22"/>
                <w:szCs w:val="22"/>
              </w:rPr>
              <w:t xml:space="preserve"> roles</w:t>
            </w:r>
            <w:r w:rsidRPr="1E723FFD" w:rsidR="00CD7300">
              <w:rPr>
                <w:rFonts w:ascii="Calibri" w:hAnsi="Calibri" w:cs="Calibri" w:asciiTheme="minorAscii" w:hAnsiTheme="minorAscii" w:cstheme="minorAscii"/>
                <w:sz w:val="22"/>
                <w:szCs w:val="22"/>
              </w:rPr>
              <w:t>.</w:t>
            </w:r>
          </w:p>
          <w:p w:rsidRPr="00D12FD2" w:rsidR="00CD7300" w:rsidP="00390866" w:rsidRDefault="00CD7300" w14:paraId="51F99CA1" w14:textId="3CD573AB">
            <w:pPr>
              <w:spacing w:before="0"/>
              <w:rPr>
                <w:rFonts w:eastAsia="Calibri" w:asciiTheme="minorHAnsi" w:hAnsiTheme="minorHAnsi" w:cstheme="minorHAnsi"/>
                <w:sz w:val="22"/>
              </w:rPr>
            </w:pPr>
            <w:r w:rsidRPr="00D12FD2">
              <w:rPr>
                <w:rFonts w:asciiTheme="minorHAnsi" w:hAnsiTheme="minorHAnsi" w:cstheme="minorHAnsi"/>
                <w:sz w:val="22"/>
              </w:rPr>
              <w:t>Clear procedures for authorisation of data changes.</w:t>
            </w:r>
          </w:p>
        </w:tc>
      </w:tr>
      <w:tr w:rsidRPr="005C319D" w:rsidR="00CD7300" w:rsidTr="1E723FFD" w14:paraId="1AF31AD6" w14:textId="77777777">
        <w:trPr>
          <w:trHeight w:val="300"/>
        </w:trPr>
        <w:tc>
          <w:tcPr>
            <w:tcW w:w="1550" w:type="dxa"/>
            <w:tcMar/>
            <w:vAlign w:val="center"/>
          </w:tcPr>
          <w:p w:rsidRPr="005C319D" w:rsidR="00CD7300" w:rsidP="00390866" w:rsidRDefault="00CD7300" w14:paraId="018EAADE" w14:textId="77777777">
            <w:pPr>
              <w:spacing w:before="0"/>
              <w:rPr>
                <w:rFonts w:eastAsia="Calibri" w:asciiTheme="minorHAnsi" w:hAnsiTheme="minorHAnsi" w:cstheme="minorHAnsi"/>
                <w:sz w:val="22"/>
              </w:rPr>
            </w:pPr>
            <w:r w:rsidRPr="00612514">
              <w:rPr>
                <w:rFonts w:eastAsia="Calibri" w:asciiTheme="minorHAnsi" w:hAnsiTheme="minorHAnsi" w:cstheme="minorHAnsi"/>
                <w:b/>
                <w:bCs/>
                <w:color w:val="000000" w:themeColor="text1"/>
                <w:sz w:val="22"/>
              </w:rPr>
              <w:t>REDCap Data Management System</w:t>
            </w:r>
          </w:p>
        </w:tc>
        <w:tc>
          <w:tcPr>
            <w:tcW w:w="3969" w:type="dxa"/>
            <w:tcMar/>
          </w:tcPr>
          <w:p w:rsidRPr="00D12FD2" w:rsidR="00D12FD2" w:rsidP="00390866" w:rsidRDefault="00D12FD2" w14:paraId="5741C24A" w14:textId="77777777">
            <w:pPr>
              <w:spacing w:before="0"/>
              <w:rPr>
                <w:rFonts w:asciiTheme="minorHAnsi" w:hAnsiTheme="minorHAnsi" w:cstheme="minorHAnsi"/>
                <w:sz w:val="22"/>
              </w:rPr>
            </w:pPr>
            <w:r w:rsidRPr="00D12FD2">
              <w:rPr>
                <w:rFonts w:asciiTheme="minorHAnsi" w:hAnsiTheme="minorHAnsi" w:cstheme="minorHAnsi"/>
                <w:sz w:val="22"/>
              </w:rPr>
              <w:t>Built-in audit trail capturing all user data activities.</w:t>
            </w:r>
          </w:p>
          <w:p w:rsidRPr="00D12FD2" w:rsidR="00D12FD2" w:rsidP="00390866" w:rsidRDefault="00D12FD2" w14:paraId="7104BC40" w14:textId="32D2ACF3">
            <w:pPr>
              <w:spacing w:before="0"/>
              <w:rPr>
                <w:rFonts w:asciiTheme="minorHAnsi" w:hAnsiTheme="minorHAnsi" w:cstheme="minorHAnsi"/>
                <w:sz w:val="22"/>
              </w:rPr>
            </w:pPr>
            <w:r w:rsidRPr="00D12FD2">
              <w:rPr>
                <w:rFonts w:asciiTheme="minorHAnsi" w:hAnsiTheme="minorHAnsi" w:cstheme="minorHAnsi"/>
                <w:sz w:val="22"/>
              </w:rPr>
              <w:t>Unauthorised changes prevented by role-based permissions.</w:t>
            </w:r>
          </w:p>
          <w:p w:rsidRPr="00D12FD2" w:rsidR="00CD7300" w:rsidP="00390866" w:rsidRDefault="00D12FD2" w14:paraId="301FEF0A" w14:textId="1B143367">
            <w:pPr>
              <w:spacing w:before="0"/>
              <w:rPr>
                <w:rFonts w:eastAsia="Calibri" w:asciiTheme="minorHAnsi" w:hAnsiTheme="minorHAnsi" w:cstheme="minorHAnsi"/>
                <w:sz w:val="22"/>
              </w:rPr>
            </w:pPr>
            <w:r w:rsidRPr="00D12FD2">
              <w:rPr>
                <w:rFonts w:asciiTheme="minorHAnsi" w:hAnsiTheme="minorHAnsi" w:cstheme="minorHAnsi"/>
                <w:sz w:val="22"/>
              </w:rPr>
              <w:t>Automatic logging of all data operations.</w:t>
            </w:r>
          </w:p>
        </w:tc>
        <w:tc>
          <w:tcPr>
            <w:tcW w:w="3947" w:type="dxa"/>
            <w:tcMar/>
          </w:tcPr>
          <w:p w:rsidRPr="00D12FD2" w:rsidR="00D12FD2" w:rsidP="1E723FFD" w:rsidRDefault="00D12FD2" w14:paraId="5C523E15" w14:textId="73F1577D">
            <w:pPr>
              <w:spacing w:before="0"/>
              <w:rPr>
                <w:rFonts w:ascii="Calibri" w:hAnsi="Calibri" w:cs="Calibri" w:asciiTheme="minorAscii" w:hAnsiTheme="minorAscii" w:cstheme="minorAscii"/>
                <w:sz w:val="22"/>
                <w:szCs w:val="22"/>
              </w:rPr>
            </w:pPr>
            <w:commentRangeStart w:id="55101454"/>
            <w:commentRangeStart w:id="687380602"/>
            <w:commentRangeStart w:id="1814203458"/>
            <w:r w:rsidRPr="1E723FFD" w:rsidR="6A8B8633">
              <w:rPr>
                <w:rFonts w:ascii="Calibri" w:hAnsi="Calibri" w:cs="Calibri" w:asciiTheme="minorAscii" w:hAnsiTheme="minorAscii" w:cstheme="minorAscii"/>
                <w:sz w:val="22"/>
                <w:szCs w:val="22"/>
              </w:rPr>
              <w:t>Guidance provided</w:t>
            </w:r>
            <w:r w:rsidRPr="1E723FFD" w:rsidR="18D028E8">
              <w:rPr>
                <w:rFonts w:ascii="Calibri" w:hAnsi="Calibri" w:cs="Calibri" w:asciiTheme="minorAscii" w:hAnsiTheme="minorAscii" w:cstheme="minorAscii"/>
                <w:sz w:val="22"/>
                <w:szCs w:val="22"/>
              </w:rPr>
              <w:t xml:space="preserve"> for data contr</w:t>
            </w:r>
            <w:r w:rsidRPr="1E723FFD" w:rsidR="406E50E8">
              <w:rPr>
                <w:rFonts w:ascii="Calibri" w:hAnsi="Calibri" w:cs="Calibri" w:asciiTheme="minorAscii" w:hAnsiTheme="minorAscii" w:cstheme="minorAscii"/>
                <w:sz w:val="22"/>
                <w:szCs w:val="22"/>
              </w:rPr>
              <w:t>ollers</w:t>
            </w:r>
            <w:r w:rsidRPr="1E723FFD" w:rsidR="18D028E8">
              <w:rPr>
                <w:rFonts w:ascii="Calibri" w:hAnsi="Calibri" w:cs="Calibri" w:asciiTheme="minorAscii" w:hAnsiTheme="minorAscii" w:cstheme="minorAscii"/>
                <w:sz w:val="22"/>
                <w:szCs w:val="22"/>
              </w:rPr>
              <w:t xml:space="preserve"> on secure data entry processes.</w:t>
            </w:r>
          </w:p>
          <w:p w:rsidRPr="00D12FD2" w:rsidR="00D12FD2" w:rsidP="00390866" w:rsidRDefault="00D12FD2" w14:paraId="5A254529" w14:textId="63415477">
            <w:pPr>
              <w:spacing w:before="0"/>
              <w:rPr>
                <w:rFonts w:asciiTheme="minorHAnsi" w:hAnsiTheme="minorHAnsi" w:cstheme="minorHAnsi"/>
                <w:sz w:val="22"/>
              </w:rPr>
            </w:pPr>
            <w:r w:rsidRPr="00D12FD2">
              <w:rPr>
                <w:rFonts w:asciiTheme="minorHAnsi" w:hAnsiTheme="minorHAnsi" w:cstheme="minorHAnsi"/>
                <w:sz w:val="22"/>
              </w:rPr>
              <w:t>Data entry rights periodically reviewed and revoked if redundant.</w:t>
            </w:r>
          </w:p>
          <w:p w:rsidRPr="00D12FD2" w:rsidR="00CD7300" w:rsidP="1E723FFD" w:rsidRDefault="00D12FD2" w14:paraId="3E7B4AD8" w14:textId="6FA2BD53">
            <w:pPr>
              <w:spacing w:before="0"/>
              <w:rPr>
                <w:rFonts w:ascii="Calibri" w:hAnsi="Calibri" w:eastAsia="Calibri" w:cs="Calibri" w:asciiTheme="minorAscii" w:hAnsiTheme="minorAscii" w:cstheme="minorAscii"/>
                <w:sz w:val="22"/>
                <w:szCs w:val="22"/>
              </w:rPr>
            </w:pPr>
            <w:r w:rsidRPr="1E723FFD" w:rsidR="18D028E8">
              <w:rPr>
                <w:rFonts w:ascii="Calibri" w:hAnsi="Calibri" w:cs="Calibri" w:asciiTheme="minorAscii" w:hAnsiTheme="minorAscii" w:cstheme="minorAscii"/>
                <w:sz w:val="22"/>
                <w:szCs w:val="22"/>
              </w:rPr>
              <w:t xml:space="preserve">Compliance </w:t>
            </w:r>
            <w:r w:rsidRPr="1E723FFD" w:rsidR="18D028E8">
              <w:rPr>
                <w:rFonts w:ascii="Calibri" w:hAnsi="Calibri" w:cs="Calibri" w:asciiTheme="minorAscii" w:hAnsiTheme="minorAscii" w:cstheme="minorAscii"/>
                <w:sz w:val="22"/>
                <w:szCs w:val="22"/>
              </w:rPr>
              <w:t>monitored</w:t>
            </w:r>
            <w:r w:rsidRPr="1E723FFD" w:rsidR="18D028E8">
              <w:rPr>
                <w:rFonts w:ascii="Calibri" w:hAnsi="Calibri" w:cs="Calibri" w:asciiTheme="minorAscii" w:hAnsiTheme="minorAscii" w:cstheme="minorAscii"/>
                <w:sz w:val="22"/>
                <w:szCs w:val="22"/>
              </w:rPr>
              <w:t xml:space="preserve"> by ISARIC Data </w:t>
            </w:r>
            <w:r w:rsidRPr="1E723FFD" w:rsidR="18193458">
              <w:rPr>
                <w:rFonts w:ascii="Calibri" w:hAnsi="Calibri" w:cs="Calibri" w:asciiTheme="minorAscii" w:hAnsiTheme="minorAscii" w:cstheme="minorAscii"/>
                <w:sz w:val="22"/>
                <w:szCs w:val="22"/>
              </w:rPr>
              <w:t>T</w:t>
            </w:r>
            <w:r w:rsidRPr="1E723FFD" w:rsidR="18D028E8">
              <w:rPr>
                <w:rFonts w:ascii="Calibri" w:hAnsi="Calibri" w:cs="Calibri" w:asciiTheme="minorAscii" w:hAnsiTheme="minorAscii" w:cstheme="minorAscii"/>
                <w:sz w:val="22"/>
                <w:szCs w:val="22"/>
              </w:rPr>
              <w:t>eam</w:t>
            </w:r>
            <w:commentRangeEnd w:id="55101454"/>
            <w:r>
              <w:rPr>
                <w:rStyle w:val="CommentReference"/>
              </w:rPr>
              <w:commentReference w:id="55101454"/>
            </w:r>
            <w:commentRangeEnd w:id="687380602"/>
            <w:r>
              <w:rPr>
                <w:rStyle w:val="CommentReference"/>
              </w:rPr>
              <w:commentReference w:id="687380602"/>
            </w:r>
            <w:commentRangeEnd w:id="1814203458"/>
            <w:r>
              <w:rPr>
                <w:rStyle w:val="CommentReference"/>
              </w:rPr>
              <w:commentReference w:id="1814203458"/>
            </w:r>
            <w:r w:rsidRPr="1E723FFD" w:rsidR="18D028E8">
              <w:rPr>
                <w:rFonts w:ascii="Calibri" w:hAnsi="Calibri" w:cs="Calibri" w:asciiTheme="minorAscii" w:hAnsiTheme="minorAscii" w:cstheme="minorAscii"/>
                <w:sz w:val="22"/>
                <w:szCs w:val="22"/>
              </w:rPr>
              <w:t>.</w:t>
            </w:r>
          </w:p>
        </w:tc>
      </w:tr>
      <w:tr w:rsidRPr="005C319D" w:rsidR="00CD7300" w:rsidTr="1E723FFD" w14:paraId="782875C6" w14:textId="77777777">
        <w:trPr>
          <w:trHeight w:val="300"/>
        </w:trPr>
        <w:tc>
          <w:tcPr>
            <w:tcW w:w="1550" w:type="dxa"/>
            <w:tcMar/>
            <w:vAlign w:val="center"/>
          </w:tcPr>
          <w:p w:rsidRPr="005C319D" w:rsidR="00CD7300" w:rsidP="00390866" w:rsidRDefault="00CD7300" w14:paraId="7B593976" w14:textId="77777777">
            <w:pPr>
              <w:spacing w:before="0"/>
              <w:rPr>
                <w:rFonts w:eastAsia="Calibri" w:asciiTheme="minorHAnsi" w:hAnsiTheme="minorHAnsi" w:cstheme="minorHAnsi"/>
                <w:sz w:val="22"/>
              </w:rPr>
            </w:pPr>
            <w:r w:rsidRPr="00612514">
              <w:rPr>
                <w:rFonts w:eastAsia="Calibri" w:asciiTheme="minorHAnsi" w:hAnsiTheme="minorHAnsi" w:cstheme="minorHAnsi"/>
                <w:b/>
                <w:bCs/>
                <w:color w:val="000000"/>
                <w:sz w:val="22"/>
              </w:rPr>
              <w:t>Amazon Web Services</w:t>
            </w:r>
          </w:p>
        </w:tc>
        <w:tc>
          <w:tcPr>
            <w:tcW w:w="3969" w:type="dxa"/>
            <w:tcMar/>
          </w:tcPr>
          <w:p w:rsidRPr="00D12FD2" w:rsidR="00D12FD2" w:rsidP="00390866" w:rsidRDefault="00D12FD2" w14:paraId="105B2A63" w14:textId="77777777">
            <w:pPr>
              <w:spacing w:before="0"/>
              <w:rPr>
                <w:rFonts w:asciiTheme="minorHAnsi" w:hAnsiTheme="minorHAnsi" w:cstheme="minorHAnsi"/>
                <w:sz w:val="22"/>
              </w:rPr>
            </w:pPr>
            <w:r w:rsidRPr="00D12FD2">
              <w:rPr>
                <w:rFonts w:asciiTheme="minorHAnsi" w:hAnsiTheme="minorHAnsi" w:cstheme="minorHAnsi"/>
                <w:sz w:val="22"/>
              </w:rPr>
              <w:t>Application layer logging of data manipulations.</w:t>
            </w:r>
          </w:p>
          <w:p w:rsidRPr="00D12FD2" w:rsidR="00CD7300" w:rsidP="1E723FFD" w:rsidRDefault="00D12FD2" w14:paraId="28FE6D23" w14:textId="0CB2171A">
            <w:pPr>
              <w:spacing w:before="0"/>
              <w:rPr>
                <w:rFonts w:ascii="Calibri" w:hAnsi="Calibri" w:eastAsia="Calibri" w:cs="Calibri" w:asciiTheme="minorAscii" w:hAnsiTheme="minorAscii" w:cstheme="minorAscii"/>
                <w:sz w:val="22"/>
                <w:szCs w:val="22"/>
              </w:rPr>
            </w:pPr>
            <w:r w:rsidRPr="1E723FFD" w:rsidR="18D028E8">
              <w:rPr>
                <w:rFonts w:ascii="Calibri" w:hAnsi="Calibri" w:cs="Calibri" w:asciiTheme="minorAscii" w:hAnsiTheme="minorAscii" w:cstheme="minorAscii"/>
                <w:sz w:val="22"/>
                <w:szCs w:val="22"/>
              </w:rPr>
              <w:t>Restricted database</w:t>
            </w:r>
            <w:r w:rsidRPr="1E723FFD" w:rsidR="68B0DCDA">
              <w:rPr>
                <w:rFonts w:ascii="Calibri" w:hAnsi="Calibri" w:cs="Calibri" w:asciiTheme="minorAscii" w:hAnsiTheme="minorAscii" w:cstheme="minorAscii"/>
                <w:sz w:val="22"/>
                <w:szCs w:val="22"/>
              </w:rPr>
              <w:t xml:space="preserve"> and data storage (S3)</w:t>
            </w:r>
            <w:r w:rsidRPr="1E723FFD" w:rsidR="18D028E8">
              <w:rPr>
                <w:rFonts w:ascii="Calibri" w:hAnsi="Calibri" w:cs="Calibri" w:asciiTheme="minorAscii" w:hAnsiTheme="minorAscii" w:cstheme="minorAscii"/>
                <w:sz w:val="22"/>
                <w:szCs w:val="22"/>
              </w:rPr>
              <w:t xml:space="preserve"> user permissions</w:t>
            </w:r>
            <w:r w:rsidRPr="1E723FFD" w:rsidR="18D028E8">
              <w:rPr>
                <w:rFonts w:ascii="Calibri" w:hAnsi="Calibri" w:cs="Calibri" w:asciiTheme="minorAscii" w:hAnsiTheme="minorAscii" w:cstheme="minorAscii"/>
                <w:sz w:val="22"/>
                <w:szCs w:val="22"/>
              </w:rPr>
              <w:t xml:space="preserve"> </w:t>
            </w:r>
            <w:r w:rsidRPr="1E723FFD" w:rsidR="18D028E8">
              <w:rPr>
                <w:rFonts w:ascii="Calibri" w:hAnsi="Calibri" w:cs="Calibri" w:asciiTheme="minorAscii" w:hAnsiTheme="minorAscii" w:cstheme="minorAscii"/>
                <w:sz w:val="22"/>
                <w:szCs w:val="22"/>
              </w:rPr>
              <w:t>limiting data input capability</w:t>
            </w:r>
            <w:r>
              <w:br/>
            </w:r>
          </w:p>
        </w:tc>
        <w:tc>
          <w:tcPr>
            <w:tcW w:w="3947" w:type="dxa"/>
            <w:tcMar/>
          </w:tcPr>
          <w:p w:rsidRPr="00D12FD2" w:rsidR="00D12FD2" w:rsidP="00390866" w:rsidRDefault="00D12FD2" w14:paraId="6483F400" w14:textId="77777777">
            <w:pPr>
              <w:spacing w:before="0"/>
              <w:rPr>
                <w:rFonts w:eastAsia="Calibri" w:asciiTheme="minorHAnsi" w:hAnsiTheme="minorHAnsi" w:cstheme="minorHAnsi"/>
                <w:sz w:val="22"/>
              </w:rPr>
            </w:pPr>
            <w:r w:rsidRPr="00D12FD2">
              <w:rPr>
                <w:rFonts w:eastAsia="Calibri" w:asciiTheme="minorHAnsi" w:hAnsiTheme="minorHAnsi" w:cstheme="minorHAnsi"/>
                <w:sz w:val="22"/>
              </w:rPr>
              <w:t>User permissions restricted to ISARIC staff.</w:t>
            </w:r>
          </w:p>
          <w:p w:rsidRPr="00D12FD2" w:rsidR="00D12FD2" w:rsidP="00390866" w:rsidRDefault="00CD7300" w14:paraId="6F291EDE" w14:textId="71EB21FE">
            <w:pPr>
              <w:spacing w:before="0"/>
              <w:rPr>
                <w:rFonts w:eastAsia="Calibri" w:asciiTheme="minorHAnsi" w:hAnsiTheme="minorHAnsi" w:cstheme="minorHAnsi"/>
                <w:sz w:val="22"/>
              </w:rPr>
            </w:pPr>
            <w:r w:rsidRPr="00D12FD2">
              <w:rPr>
                <w:rFonts w:eastAsia="Calibri" w:asciiTheme="minorHAnsi" w:hAnsiTheme="minorHAnsi" w:cstheme="minorHAnsi"/>
                <w:sz w:val="22"/>
              </w:rPr>
              <w:t>Designated role of Data and Research Manager within ISARIC, responsible for data transfer monitoring, control and incident response.</w:t>
            </w:r>
          </w:p>
          <w:p w:rsidRPr="00D12FD2" w:rsidR="00D12FD2" w:rsidP="1E723FFD" w:rsidRDefault="00D12FD2" w14:paraId="43ADA890" w14:textId="3DEEBD00">
            <w:pPr>
              <w:spacing w:before="0"/>
              <w:rPr>
                <w:rFonts w:ascii="Calibri" w:hAnsi="Calibri" w:eastAsia="Calibri" w:cs="Calibri" w:asciiTheme="minorAscii" w:hAnsiTheme="minorAscii" w:cstheme="minorAscii"/>
                <w:sz w:val="22"/>
                <w:szCs w:val="22"/>
              </w:rPr>
            </w:pPr>
            <w:commentRangeStart w:id="2146985049"/>
            <w:commentRangeStart w:id="1241370139"/>
            <w:r w:rsidRPr="1E723FFD" w:rsidR="18D028E8">
              <w:rPr>
                <w:rFonts w:ascii="Calibri" w:hAnsi="Calibri" w:cs="Calibri" w:asciiTheme="minorAscii" w:hAnsiTheme="minorAscii" w:cstheme="minorAscii"/>
                <w:sz w:val="22"/>
                <w:szCs w:val="22"/>
              </w:rPr>
              <w:t xml:space="preserve">Incident response </w:t>
            </w:r>
            <w:commentRangeEnd w:id="2146985049"/>
            <w:r>
              <w:rPr>
                <w:rStyle w:val="CommentReference"/>
              </w:rPr>
              <w:commentReference w:id="2146985049"/>
            </w:r>
            <w:commentRangeEnd w:id="1241370139"/>
            <w:r>
              <w:rPr>
                <w:rStyle w:val="CommentReference"/>
              </w:rPr>
              <w:commentReference w:id="1241370139"/>
            </w:r>
            <w:r w:rsidRPr="1E723FFD" w:rsidR="18D028E8">
              <w:rPr>
                <w:rFonts w:ascii="Calibri" w:hAnsi="Calibri" w:cs="Calibri" w:asciiTheme="minorAscii" w:hAnsiTheme="minorAscii" w:cstheme="minorAscii"/>
                <w:sz w:val="22"/>
                <w:szCs w:val="22"/>
              </w:rPr>
              <w:t>triggered upon detection of improper data changes</w:t>
            </w:r>
            <w:r w:rsidRPr="1E723FFD" w:rsidR="34AC619F">
              <w:rPr>
                <w:rFonts w:ascii="Calibri" w:hAnsi="Calibri" w:cs="Calibri" w:asciiTheme="minorAscii" w:hAnsiTheme="minorAscii" w:cstheme="minorAscii"/>
                <w:sz w:val="22"/>
                <w:szCs w:val="22"/>
              </w:rPr>
              <w:t xml:space="preserve"> and managed by University of Oxford Information Compliance Team</w:t>
            </w:r>
            <w:r w:rsidRPr="1E723FFD" w:rsidR="18D028E8">
              <w:rPr>
                <w:rFonts w:ascii="Calibri" w:hAnsi="Calibri" w:cs="Calibri" w:asciiTheme="minorAscii" w:hAnsiTheme="minorAscii" w:cstheme="minorAscii"/>
                <w:sz w:val="22"/>
                <w:szCs w:val="22"/>
              </w:rPr>
              <w:t>.</w:t>
            </w:r>
          </w:p>
        </w:tc>
      </w:tr>
    </w:tbl>
    <w:p w:rsidRPr="005C319D" w:rsidR="008726E3" w:rsidP="008726E3" w:rsidRDefault="008726E3" w14:paraId="6E978AEA" w14:textId="65592E3D">
      <w:pPr>
        <w:spacing w:before="0" w:after="160"/>
        <w:rPr>
          <w:rFonts w:eastAsia="Calibri" w:asciiTheme="minorHAnsi" w:hAnsiTheme="minorHAnsi" w:cstheme="minorHAnsi"/>
          <w:sz w:val="22"/>
        </w:rPr>
      </w:pPr>
    </w:p>
    <w:p w:rsidRPr="00612514" w:rsidR="007E7D04" w:rsidP="00B631B9" w:rsidRDefault="007E7D04" w14:paraId="578EBFC0" w14:textId="77777777">
      <w:pPr>
        <w:pStyle w:val="Heading2"/>
        <w:spacing w:after="0"/>
        <w:rPr>
          <w:rFonts w:eastAsia="Times New Roman" w:asciiTheme="minorHAnsi" w:hAnsiTheme="minorHAnsi" w:cstheme="minorHAnsi"/>
          <w:sz w:val="24"/>
          <w:szCs w:val="24"/>
        </w:rPr>
      </w:pPr>
      <w:r w:rsidRPr="00612514">
        <w:rPr>
          <w:rFonts w:eastAsia="Times New Roman" w:asciiTheme="minorHAnsi" w:hAnsiTheme="minorHAnsi" w:cstheme="minorHAnsi"/>
          <w:sz w:val="24"/>
          <w:szCs w:val="24"/>
        </w:rPr>
        <w:t>Data request control</w:t>
      </w:r>
    </w:p>
    <w:p w:rsidRPr="00B631B9" w:rsidR="00B631B9" w:rsidP="1E723FFD" w:rsidRDefault="00B631B9" w14:paraId="53409B52" w14:textId="45A1CCC0">
      <w:pPr>
        <w:spacing w:before="0" w:after="160"/>
        <w:rPr>
          <w:rFonts w:ascii="Calibri" w:hAnsi="Calibri" w:eastAsia="Calibri" w:cs="Calibri" w:asciiTheme="minorAscii" w:hAnsiTheme="minorAscii" w:cstheme="minorAscii"/>
          <w:sz w:val="22"/>
          <w:szCs w:val="22"/>
        </w:rPr>
      </w:pPr>
      <w:r w:rsidRPr="1E723FFD" w:rsidR="00B631B9">
        <w:rPr>
          <w:rFonts w:ascii="Calibri" w:hAnsi="Calibri" w:eastAsia="Calibri" w:cs="Calibri" w:asciiTheme="minorAscii" w:hAnsiTheme="minorAscii" w:cstheme="minorAscii"/>
          <w:sz w:val="22"/>
          <w:szCs w:val="22"/>
        </w:rPr>
        <w:t>T</w:t>
      </w:r>
      <w:r w:rsidRPr="1E723FFD" w:rsidR="007E7D04">
        <w:rPr>
          <w:rFonts w:ascii="Calibri" w:hAnsi="Calibri" w:eastAsia="Calibri" w:cs="Calibri" w:asciiTheme="minorAscii" w:hAnsiTheme="minorAscii" w:cstheme="minorAscii"/>
          <w:sz w:val="22"/>
          <w:szCs w:val="22"/>
        </w:rPr>
        <w:t xml:space="preserve">o ensure that personal data processed on behalf of the controller </w:t>
      </w:r>
      <w:r w:rsidRPr="1E723FFD" w:rsidR="00B631B9">
        <w:rPr>
          <w:rFonts w:ascii="Calibri" w:hAnsi="Calibri" w:eastAsia="Calibri" w:cs="Calibri" w:asciiTheme="minorAscii" w:hAnsiTheme="minorAscii" w:cstheme="minorAscii"/>
          <w:sz w:val="22"/>
          <w:szCs w:val="22"/>
        </w:rPr>
        <w:t>are</w:t>
      </w:r>
      <w:r w:rsidRPr="1E723FFD" w:rsidR="00C44A0E">
        <w:rPr>
          <w:rFonts w:ascii="Calibri" w:hAnsi="Calibri" w:eastAsia="Calibri" w:cs="Calibri" w:asciiTheme="minorAscii" w:hAnsiTheme="minorAscii" w:cstheme="minorAscii"/>
          <w:sz w:val="22"/>
          <w:szCs w:val="22"/>
        </w:rPr>
        <w:t xml:space="preserve"> </w:t>
      </w:r>
      <w:r w:rsidRPr="1E723FFD" w:rsidR="007E7D04">
        <w:rPr>
          <w:rFonts w:ascii="Calibri" w:hAnsi="Calibri" w:eastAsia="Calibri" w:cs="Calibri" w:asciiTheme="minorAscii" w:hAnsiTheme="minorAscii" w:cstheme="minorAscii"/>
          <w:sz w:val="22"/>
          <w:szCs w:val="22"/>
        </w:rPr>
        <w:t xml:space="preserve">processed </w:t>
      </w:r>
      <w:r w:rsidRPr="1E723FFD" w:rsidR="007E7D04">
        <w:rPr>
          <w:rFonts w:ascii="Calibri" w:hAnsi="Calibri" w:eastAsia="Calibri" w:cs="Calibri" w:asciiTheme="minorAscii" w:hAnsiTheme="minorAscii" w:cstheme="minorAscii"/>
          <w:sz w:val="22"/>
          <w:szCs w:val="22"/>
        </w:rPr>
        <w:t>in accordance with</w:t>
      </w:r>
      <w:r w:rsidRPr="1E723FFD" w:rsidR="007E7D04">
        <w:rPr>
          <w:rFonts w:ascii="Calibri" w:hAnsi="Calibri" w:eastAsia="Calibri" w:cs="Calibri" w:asciiTheme="minorAscii" w:hAnsiTheme="minorAscii" w:cstheme="minorAscii"/>
          <w:sz w:val="22"/>
          <w:szCs w:val="22"/>
        </w:rPr>
        <w:t xml:space="preserve"> the controller’s instructions</w:t>
      </w:r>
      <w:r w:rsidRPr="1E723FFD" w:rsidR="00B631B9">
        <w:rPr>
          <w:rFonts w:ascii="Calibri" w:hAnsi="Calibri" w:eastAsia="Calibri" w:cs="Calibri" w:asciiTheme="minorAscii" w:hAnsiTheme="minorAscii" w:cstheme="minorAscii"/>
          <w:sz w:val="22"/>
          <w:szCs w:val="22"/>
        </w:rPr>
        <w:t>, p</w:t>
      </w:r>
      <w:r w:rsidRPr="1E723FFD" w:rsidR="00B631B9">
        <w:rPr>
          <w:rFonts w:ascii="Calibri" w:hAnsi="Calibri" w:eastAsia="Calibri" w:cs="Calibri" w:asciiTheme="minorAscii" w:hAnsiTheme="minorAscii" w:cstheme="minorAscii"/>
          <w:sz w:val="22"/>
          <w:szCs w:val="22"/>
        </w:rPr>
        <w:t xml:space="preserve">rocessing is </w:t>
      </w:r>
      <w:r w:rsidRPr="1E723FFD" w:rsidR="00B631B9">
        <w:rPr>
          <w:rFonts w:ascii="Calibri" w:hAnsi="Calibri" w:eastAsia="Calibri" w:cs="Calibri" w:asciiTheme="minorAscii" w:hAnsiTheme="minorAscii" w:cstheme="minorAscii"/>
          <w:sz w:val="22"/>
          <w:szCs w:val="22"/>
        </w:rPr>
        <w:t xml:space="preserve">restricted to activities approved by the Data Controller in the signed </w:t>
      </w:r>
      <w:r w:rsidRPr="1E723FFD" w:rsidR="00B631B9">
        <w:rPr>
          <w:rFonts w:ascii="Calibri" w:hAnsi="Calibri" w:eastAsia="Calibri" w:cs="Calibri" w:asciiTheme="minorAscii" w:hAnsiTheme="minorAscii" w:cstheme="minorAscii"/>
          <w:sz w:val="22"/>
          <w:szCs w:val="22"/>
        </w:rPr>
        <w:t>Terms of Submission.</w:t>
      </w:r>
      <w:r w:rsidRPr="1E723FFD" w:rsidR="00B631B9">
        <w:rPr>
          <w:rFonts w:ascii="Calibri" w:hAnsi="Calibri" w:eastAsia="Calibri" w:cs="Calibri" w:asciiTheme="minorAscii" w:hAnsiTheme="minorAscii" w:cstheme="minorAscii"/>
          <w:sz w:val="22"/>
          <w:szCs w:val="22"/>
        </w:rPr>
        <w:t xml:space="preserve"> </w:t>
      </w:r>
      <w:r w:rsidRPr="1E723FFD" w:rsidR="00B631B9">
        <w:rPr>
          <w:rFonts w:ascii="Calibri" w:hAnsi="Calibri" w:eastAsia="Calibri" w:cs="Calibri" w:asciiTheme="minorAscii" w:hAnsiTheme="minorAscii" w:cstheme="minorAscii"/>
          <w:sz w:val="22"/>
          <w:szCs w:val="22"/>
        </w:rPr>
        <w:t>Data controllers are the decision-</w:t>
      </w:r>
      <w:r w:rsidRPr="1E723FFD" w:rsidR="00B631B9">
        <w:rPr>
          <w:rFonts w:ascii="Calibri" w:hAnsi="Calibri" w:eastAsia="Calibri" w:cs="Calibri" w:asciiTheme="minorAscii" w:hAnsiTheme="minorAscii" w:cstheme="minorAscii"/>
          <w:sz w:val="22"/>
          <w:szCs w:val="22"/>
        </w:rPr>
        <w:t>making authority in the governance process for data access.</w:t>
      </w:r>
      <w:r w:rsidRPr="1E723FFD" w:rsidR="00B631B9">
        <w:rPr>
          <w:rFonts w:ascii="Calibri" w:hAnsi="Calibri" w:eastAsia="Calibri" w:cs="Calibri" w:asciiTheme="minorAscii" w:hAnsiTheme="minorAscii" w:cstheme="minorAscii"/>
          <w:sz w:val="22"/>
          <w:szCs w:val="22"/>
        </w:rPr>
        <w:t xml:space="preserve"> </w:t>
      </w:r>
      <w:r w:rsidRPr="1E723FFD" w:rsidR="00B631B9">
        <w:rPr>
          <w:rFonts w:ascii="Calibri" w:hAnsi="Calibri" w:eastAsia="Calibri" w:cs="Calibri" w:asciiTheme="minorAscii" w:hAnsiTheme="minorAscii" w:cstheme="minorAscii"/>
          <w:sz w:val="22"/>
          <w:szCs w:val="22"/>
        </w:rPr>
        <w:t>All data sub-processors have agreements in place to secure compliance with the Terms of Submission and data protection regulations.</w:t>
      </w:r>
      <w:r w:rsidRPr="1E723FFD" w:rsidR="00B631B9">
        <w:rPr>
          <w:rFonts w:ascii="Calibri" w:hAnsi="Calibri" w:eastAsia="Calibri" w:cs="Calibri" w:asciiTheme="minorAscii" w:hAnsiTheme="minorAscii" w:cstheme="minorAscii"/>
          <w:sz w:val="22"/>
          <w:szCs w:val="22"/>
        </w:rPr>
        <w:t xml:space="preserve"> A list of all approved sub-processors is </w:t>
      </w:r>
      <w:commentRangeStart w:id="606207425"/>
      <w:r w:rsidRPr="1E723FFD" w:rsidR="00B631B9">
        <w:rPr>
          <w:rFonts w:ascii="Calibri" w:hAnsi="Calibri" w:eastAsia="Calibri" w:cs="Calibri" w:asciiTheme="minorAscii" w:hAnsiTheme="minorAscii" w:cstheme="minorAscii"/>
          <w:sz w:val="22"/>
          <w:szCs w:val="22"/>
        </w:rPr>
        <w:t>available</w:t>
      </w:r>
      <w:commentRangeEnd w:id="606207425"/>
      <w:r>
        <w:rPr>
          <w:rStyle w:val="CommentReference"/>
        </w:rPr>
        <w:commentReference w:id="606207425"/>
      </w:r>
      <w:r w:rsidRPr="1E723FFD" w:rsidR="00B631B9">
        <w:rPr>
          <w:rFonts w:ascii="Calibri" w:hAnsi="Calibri" w:eastAsia="Calibri" w:cs="Calibri" w:asciiTheme="minorAscii" w:hAnsiTheme="minorAscii" w:cstheme="minorAscii"/>
          <w:sz w:val="22"/>
          <w:szCs w:val="22"/>
        </w:rPr>
        <w:t xml:space="preserve"> </w:t>
      </w:r>
      <w:r w:rsidRPr="1E723FFD" w:rsidR="735268E3">
        <w:rPr>
          <w:rFonts w:ascii="Calibri" w:hAnsi="Calibri" w:eastAsia="Calibri" w:cs="Calibri" w:asciiTheme="minorAscii" w:hAnsiTheme="minorAscii" w:cstheme="minorAscii"/>
          <w:sz w:val="22"/>
          <w:szCs w:val="22"/>
        </w:rPr>
        <w:t xml:space="preserve">to download </w:t>
      </w:r>
      <w:r w:rsidRPr="1E723FFD" w:rsidR="00B631B9">
        <w:rPr>
          <w:rFonts w:ascii="Calibri" w:hAnsi="Calibri" w:eastAsia="Calibri" w:cs="Calibri" w:asciiTheme="minorAscii" w:hAnsiTheme="minorAscii" w:cstheme="minorAscii"/>
          <w:sz w:val="22"/>
          <w:szCs w:val="22"/>
        </w:rPr>
        <w:t>on ISARIC’s</w:t>
      </w:r>
      <w:r w:rsidRPr="1E723FFD" w:rsidR="00B631B9">
        <w:rPr>
          <w:rFonts w:ascii="Calibri" w:hAnsi="Calibri" w:eastAsia="Calibri" w:cs="Calibri" w:asciiTheme="minorAscii" w:hAnsiTheme="minorAscii" w:cstheme="minorAscii"/>
          <w:sz w:val="22"/>
          <w:szCs w:val="22"/>
        </w:rPr>
        <w:t xml:space="preserve"> website at </w:t>
      </w:r>
      <w:hyperlink r:id="Rb93740677e6c446f">
        <w:r w:rsidRPr="1E723FFD" w:rsidR="00B631B9">
          <w:rPr>
            <w:rStyle w:val="Hyperlink"/>
            <w:rFonts w:ascii="Calibri" w:hAnsi="Calibri" w:cs="Calibri" w:asciiTheme="minorAscii" w:hAnsiTheme="minorAscii" w:cstheme="minorAscii"/>
            <w:sz w:val="22"/>
            <w:szCs w:val="22"/>
          </w:rPr>
          <w:t>https://github.com/ISARICResearch/CCP/raw/refs/heads/main/Analyses/Partner_Analyses_metadata.xlsx</w:t>
        </w:r>
      </w:hyperlink>
      <w:r w:rsidRPr="1E723FFD" w:rsidR="00B631B9">
        <w:rPr>
          <w:rFonts w:ascii="Calibri" w:hAnsi="Calibri" w:cs="Calibri" w:asciiTheme="minorAscii" w:hAnsiTheme="minorAscii" w:cstheme="minorAscii"/>
          <w:sz w:val="22"/>
          <w:szCs w:val="22"/>
        </w:rPr>
        <w:t xml:space="preserve">. </w:t>
      </w:r>
    </w:p>
    <w:p w:rsidR="007E7D04" w:rsidP="008726E3" w:rsidRDefault="007E7D04" w14:paraId="294FCBAE" w14:textId="46C5B22D">
      <w:pPr>
        <w:spacing w:before="0" w:after="160"/>
        <w:rPr>
          <w:rFonts w:eastAsia="Calibri" w:asciiTheme="minorHAnsi" w:hAnsiTheme="minorHAnsi" w:cstheme="minorHAnsi"/>
          <w:sz w:val="22"/>
        </w:rPr>
      </w:pPr>
    </w:p>
    <w:p w:rsidR="00B631B9" w:rsidP="008726E3" w:rsidRDefault="00B631B9" w14:paraId="41282B84" w14:textId="77777777">
      <w:pPr>
        <w:spacing w:before="0" w:after="160"/>
        <w:rPr>
          <w:rFonts w:eastAsia="Calibri" w:asciiTheme="minorHAnsi" w:hAnsiTheme="minorHAnsi" w:cstheme="minorHAnsi"/>
          <w:sz w:val="22"/>
        </w:rPr>
      </w:pPr>
    </w:p>
    <w:p w:rsidRPr="005C319D" w:rsidR="008726E3" w:rsidP="00890958" w:rsidRDefault="008726E3" w14:paraId="46B92F77" w14:textId="3E1B603D">
      <w:pPr>
        <w:pStyle w:val="Heading1"/>
        <w:numPr>
          <w:ilvl w:val="0"/>
          <w:numId w:val="16"/>
        </w:numPr>
        <w:ind w:left="426" w:hanging="426"/>
        <w:rPr>
          <w:rFonts w:eastAsia="Times New Roman" w:asciiTheme="minorHAnsi" w:hAnsiTheme="minorHAnsi" w:cstheme="minorHAnsi"/>
          <w:sz w:val="22"/>
          <w:szCs w:val="22"/>
        </w:rPr>
      </w:pPr>
      <w:r w:rsidRPr="005C319D">
        <w:rPr>
          <w:rFonts w:eastAsia="Times New Roman" w:asciiTheme="minorHAnsi" w:hAnsiTheme="minorHAnsi" w:cstheme="minorHAnsi"/>
          <w:sz w:val="22"/>
          <w:szCs w:val="22"/>
        </w:rPr>
        <w:t>Ability to restore the availability and access to personal data in a timely manner in the event of a physical or technical incident</w:t>
      </w:r>
    </w:p>
    <w:p w:rsidRPr="00612514" w:rsidR="008726E3" w:rsidP="00DC576D" w:rsidRDefault="008726E3" w14:paraId="495EB6D4" w14:textId="5841DE84">
      <w:pPr>
        <w:pStyle w:val="Heading2"/>
        <w:spacing w:after="0"/>
        <w:rPr>
          <w:rFonts w:eastAsia="Times New Roman" w:asciiTheme="minorHAnsi" w:hAnsiTheme="minorHAnsi" w:cstheme="minorHAnsi"/>
          <w:sz w:val="24"/>
          <w:szCs w:val="24"/>
        </w:rPr>
      </w:pPr>
      <w:r w:rsidRPr="00612514">
        <w:rPr>
          <w:rFonts w:eastAsia="Times New Roman" w:asciiTheme="minorHAnsi" w:hAnsiTheme="minorHAnsi" w:cstheme="minorHAnsi"/>
          <w:sz w:val="24"/>
          <w:szCs w:val="24"/>
        </w:rPr>
        <w:t>Availability</w:t>
      </w:r>
      <w:r w:rsidRPr="00612514" w:rsidR="0000788C">
        <w:rPr>
          <w:rFonts w:eastAsia="Times New Roman" w:asciiTheme="minorHAnsi" w:hAnsiTheme="minorHAnsi" w:cstheme="minorHAnsi"/>
          <w:sz w:val="24"/>
          <w:szCs w:val="24"/>
        </w:rPr>
        <w:t xml:space="preserve"> &amp; Recoverability </w:t>
      </w:r>
      <w:r w:rsidRPr="00612514">
        <w:rPr>
          <w:rFonts w:eastAsia="Times New Roman" w:asciiTheme="minorHAnsi" w:hAnsiTheme="minorHAnsi" w:cstheme="minorHAnsi"/>
          <w:sz w:val="24"/>
          <w:szCs w:val="24"/>
        </w:rPr>
        <w:t>control</w:t>
      </w:r>
    </w:p>
    <w:p w:rsidR="008726E3" w:rsidP="008726E3" w:rsidRDefault="008726E3" w14:paraId="5198D19C" w14:textId="3332CE4F">
      <w:pPr>
        <w:spacing w:before="0" w:after="160"/>
        <w:rPr>
          <w:rFonts w:eastAsia="Calibri" w:asciiTheme="minorHAnsi" w:hAnsiTheme="minorHAnsi" w:cstheme="minorHAnsi"/>
          <w:sz w:val="22"/>
        </w:rPr>
      </w:pPr>
      <w:r w:rsidRPr="005C319D">
        <w:rPr>
          <w:rFonts w:eastAsia="Calibri" w:asciiTheme="minorHAnsi" w:hAnsiTheme="minorHAnsi" w:cstheme="minorHAnsi"/>
          <w:sz w:val="22"/>
        </w:rPr>
        <w:t xml:space="preserve">Measures taken by </w:t>
      </w:r>
      <w:r w:rsidRPr="005C319D" w:rsidR="00E21B01">
        <w:rPr>
          <w:rFonts w:eastAsia="Calibri" w:asciiTheme="minorHAnsi" w:hAnsiTheme="minorHAnsi" w:cstheme="minorHAnsi"/>
          <w:sz w:val="22"/>
        </w:rPr>
        <w:t xml:space="preserve">ISARIC </w:t>
      </w:r>
      <w:r w:rsidR="00DC576D">
        <w:rPr>
          <w:rFonts w:eastAsia="Calibri" w:asciiTheme="minorHAnsi" w:hAnsiTheme="minorHAnsi" w:cstheme="minorHAnsi"/>
          <w:sz w:val="22"/>
        </w:rPr>
        <w:t>and the</w:t>
      </w:r>
      <w:r w:rsidRPr="005C319D" w:rsidR="00E21B01">
        <w:rPr>
          <w:rFonts w:eastAsia="Calibri" w:asciiTheme="minorHAnsi" w:hAnsiTheme="minorHAnsi" w:cstheme="minorHAnsi"/>
          <w:sz w:val="22"/>
        </w:rPr>
        <w:t xml:space="preserve"> University of Oxford</w:t>
      </w:r>
      <w:r w:rsidRPr="005C319D">
        <w:rPr>
          <w:rFonts w:eastAsia="Calibri" w:asciiTheme="minorHAnsi" w:hAnsiTheme="minorHAnsi" w:cstheme="minorHAnsi"/>
          <w:sz w:val="22"/>
        </w:rPr>
        <w:t xml:space="preserve"> to ensure that personal data is protected against accidental destruction or loss (including data backups, secure storage of data, virus protection, mirroring etc.)</w:t>
      </w:r>
      <w:r w:rsidRPr="005C319D" w:rsidR="0000788C">
        <w:rPr>
          <w:rFonts w:eastAsia="Calibri" w:asciiTheme="minorHAnsi" w:hAnsiTheme="minorHAnsi" w:cstheme="minorHAnsi"/>
          <w:sz w:val="22"/>
        </w:rPr>
        <w:t xml:space="preserve"> and </w:t>
      </w:r>
      <w:r w:rsidR="00DC576D">
        <w:rPr>
          <w:rFonts w:eastAsia="Calibri" w:asciiTheme="minorHAnsi" w:hAnsiTheme="minorHAnsi" w:cstheme="minorHAnsi"/>
          <w:sz w:val="22"/>
        </w:rPr>
        <w:t>can be</w:t>
      </w:r>
      <w:r w:rsidRPr="005C319D" w:rsidR="0000788C">
        <w:rPr>
          <w:rFonts w:eastAsia="Calibri" w:asciiTheme="minorHAnsi" w:hAnsiTheme="minorHAnsi" w:cstheme="minorHAnsi"/>
          <w:sz w:val="22"/>
        </w:rPr>
        <w:t xml:space="preserve"> rapidly restor</w:t>
      </w:r>
      <w:r w:rsidR="00DC576D">
        <w:rPr>
          <w:rFonts w:eastAsia="Calibri" w:asciiTheme="minorHAnsi" w:hAnsiTheme="minorHAnsi" w:cstheme="minorHAnsi"/>
          <w:sz w:val="22"/>
        </w:rPr>
        <w:t xml:space="preserve">ed </w:t>
      </w:r>
      <w:r w:rsidRPr="005C319D" w:rsidR="0000788C">
        <w:rPr>
          <w:rFonts w:eastAsia="Calibri" w:asciiTheme="minorHAnsi" w:hAnsiTheme="minorHAnsi" w:cstheme="minorHAnsi"/>
          <w:sz w:val="22"/>
        </w:rPr>
        <w:t>in the event of a physical or technical incident.</w:t>
      </w:r>
    </w:p>
    <w:tbl>
      <w:tblPr>
        <w:tblStyle w:val="TableGrid2"/>
        <w:tblW w:w="0" w:type="auto"/>
        <w:tblLook w:val="04A0" w:firstRow="1" w:lastRow="0" w:firstColumn="1" w:lastColumn="0" w:noHBand="0" w:noVBand="1"/>
      </w:tblPr>
      <w:tblGrid>
        <w:gridCol w:w="1550"/>
        <w:gridCol w:w="3969"/>
        <w:gridCol w:w="3947"/>
      </w:tblGrid>
      <w:tr w:rsidRPr="005C319D" w:rsidR="00DC576D" w:rsidTr="1E723FFD" w14:paraId="05769ECD" w14:textId="77777777">
        <w:trPr>
          <w:trHeight w:val="300"/>
        </w:trPr>
        <w:tc>
          <w:tcPr>
            <w:tcW w:w="1550" w:type="dxa"/>
            <w:shd w:val="clear" w:color="auto" w:fill="C1ECFC" w:themeFill="accent5" w:themeFillTint="33"/>
            <w:tcMar/>
          </w:tcPr>
          <w:p w:rsidRPr="005C319D" w:rsidR="00DC576D" w:rsidP="00390866" w:rsidRDefault="00DC576D" w14:paraId="74072D36" w14:textId="77777777">
            <w:pPr>
              <w:pStyle w:val="Heading3"/>
              <w:rPr>
                <w:rFonts w:eastAsia="Calibri" w:asciiTheme="minorHAnsi" w:hAnsiTheme="minorHAnsi" w:cstheme="minorHAnsi"/>
                <w:sz w:val="22"/>
                <w:szCs w:val="22"/>
              </w:rPr>
            </w:pPr>
            <w:r w:rsidRPr="00CD7300">
              <w:rPr>
                <w:rFonts w:eastAsia="Calibri" w:asciiTheme="minorHAnsi" w:hAnsiTheme="minorHAnsi" w:cstheme="minorHAnsi"/>
                <w:bCs/>
                <w:sz w:val="22"/>
              </w:rPr>
              <w:t>System</w:t>
            </w:r>
          </w:p>
        </w:tc>
        <w:tc>
          <w:tcPr>
            <w:tcW w:w="3969" w:type="dxa"/>
            <w:shd w:val="clear" w:color="auto" w:fill="C1ECFC" w:themeFill="accent5" w:themeFillTint="33"/>
            <w:tcMar/>
          </w:tcPr>
          <w:p w:rsidRPr="005C319D" w:rsidR="00DC576D" w:rsidP="00390866" w:rsidRDefault="00DC576D" w14:paraId="525E7863" w14:textId="77777777">
            <w:pPr>
              <w:pStyle w:val="Heading3"/>
              <w:rPr>
                <w:rFonts w:eastAsia="Calibri" w:asciiTheme="minorHAnsi" w:hAnsiTheme="minorHAnsi" w:cstheme="minorHAnsi"/>
                <w:sz w:val="22"/>
                <w:szCs w:val="22"/>
              </w:rPr>
            </w:pPr>
            <w:r w:rsidRPr="005C319D">
              <w:rPr>
                <w:rFonts w:eastAsia="Calibri" w:asciiTheme="minorHAnsi" w:hAnsiTheme="minorHAnsi" w:cstheme="minorHAnsi"/>
                <w:sz w:val="22"/>
                <w:szCs w:val="22"/>
              </w:rPr>
              <w:t>Technical measures</w:t>
            </w:r>
          </w:p>
        </w:tc>
        <w:tc>
          <w:tcPr>
            <w:tcW w:w="3947" w:type="dxa"/>
            <w:shd w:val="clear" w:color="auto" w:fill="C1ECFC" w:themeFill="accent5" w:themeFillTint="33"/>
            <w:tcMar/>
          </w:tcPr>
          <w:p w:rsidRPr="005C319D" w:rsidR="00DC576D" w:rsidP="00390866" w:rsidRDefault="00DC576D" w14:paraId="0D3D5871" w14:textId="77777777">
            <w:pPr>
              <w:pStyle w:val="Heading3"/>
              <w:rPr>
                <w:rFonts w:eastAsia="Calibri" w:asciiTheme="minorHAnsi" w:hAnsiTheme="minorHAnsi" w:cstheme="minorHAnsi"/>
                <w:sz w:val="22"/>
                <w:szCs w:val="22"/>
              </w:rPr>
            </w:pPr>
            <w:r w:rsidRPr="005C319D">
              <w:rPr>
                <w:rFonts w:eastAsia="Calibri" w:asciiTheme="minorHAnsi" w:hAnsiTheme="minorHAnsi" w:cstheme="minorHAnsi"/>
                <w:sz w:val="22"/>
                <w:szCs w:val="22"/>
              </w:rPr>
              <w:t>Organisational measures</w:t>
            </w:r>
          </w:p>
        </w:tc>
      </w:tr>
      <w:tr w:rsidRPr="005C319D" w:rsidR="00DC576D" w:rsidTr="1E723FFD" w14:paraId="55B7983B" w14:textId="77777777">
        <w:trPr>
          <w:trHeight w:val="300"/>
        </w:trPr>
        <w:tc>
          <w:tcPr>
            <w:tcW w:w="1550" w:type="dxa"/>
            <w:tcMar/>
            <w:vAlign w:val="center"/>
          </w:tcPr>
          <w:p w:rsidR="00DC576D" w:rsidP="00DC576D" w:rsidRDefault="00DC576D" w14:paraId="32B6D758" w14:textId="77777777">
            <w:pPr>
              <w:spacing w:before="0"/>
            </w:pPr>
            <w:r w:rsidRPr="00612514">
              <w:rPr>
                <w:rFonts w:eastAsia="Calibri" w:asciiTheme="minorHAnsi" w:hAnsiTheme="minorHAnsi" w:cstheme="minorHAnsi"/>
                <w:b/>
                <w:bCs/>
                <w:sz w:val="22"/>
              </w:rPr>
              <w:t>University of Oxford</w:t>
            </w:r>
            <w:r>
              <w:rPr>
                <w:rFonts w:eastAsia="Calibri" w:asciiTheme="minorHAnsi" w:hAnsiTheme="minorHAnsi" w:cstheme="minorHAnsi"/>
                <w:b/>
                <w:bCs/>
                <w:sz w:val="22"/>
              </w:rPr>
              <w:t xml:space="preserve"> </w:t>
            </w:r>
          </w:p>
        </w:tc>
        <w:tc>
          <w:tcPr>
            <w:tcW w:w="3969" w:type="dxa"/>
            <w:tcMar/>
          </w:tcPr>
          <w:p w:rsidR="00A33382" w:rsidP="00A33382" w:rsidRDefault="00DC576D" w14:paraId="3CB58505" w14:textId="291C2A1A">
            <w:pPr>
              <w:spacing w:before="0"/>
              <w:rPr>
                <w:rFonts w:asciiTheme="minorHAnsi" w:hAnsiTheme="minorHAnsi" w:cstheme="minorHAnsi"/>
                <w:sz w:val="22"/>
              </w:rPr>
            </w:pPr>
            <w:r w:rsidRPr="00A33382">
              <w:rPr>
                <w:rFonts w:asciiTheme="minorHAnsi" w:hAnsiTheme="minorHAnsi" w:cstheme="minorHAnsi"/>
                <w:sz w:val="22"/>
              </w:rPr>
              <w:t xml:space="preserve">Mirror copies of data </w:t>
            </w:r>
            <w:r w:rsidRPr="00A33382" w:rsidR="00F155FF">
              <w:rPr>
                <w:rFonts w:asciiTheme="minorHAnsi" w:hAnsiTheme="minorHAnsi" w:cstheme="minorHAnsi"/>
                <w:sz w:val="22"/>
              </w:rPr>
              <w:t>on</w:t>
            </w:r>
            <w:r w:rsidRPr="00A33382">
              <w:rPr>
                <w:rFonts w:asciiTheme="minorHAnsi" w:hAnsiTheme="minorHAnsi" w:cstheme="minorHAnsi"/>
                <w:sz w:val="22"/>
              </w:rPr>
              <w:t xml:space="preserve"> the REDCap DMS are stored in two active primary data </w:t>
            </w:r>
            <w:r w:rsidRPr="00A33382" w:rsidR="00F155FF">
              <w:rPr>
                <w:rFonts w:asciiTheme="minorHAnsi" w:hAnsiTheme="minorHAnsi" w:cstheme="minorHAnsi"/>
                <w:sz w:val="22"/>
              </w:rPr>
              <w:t>c</w:t>
            </w:r>
            <w:r w:rsidRPr="00A33382">
              <w:rPr>
                <w:rFonts w:asciiTheme="minorHAnsi" w:hAnsiTheme="minorHAnsi" w:cstheme="minorHAnsi"/>
                <w:sz w:val="22"/>
              </w:rPr>
              <w:t>entres. All devices used on MSD IT systems have dual redundant power supplies. All servers and switches are connected to Uninterruptible Power Supply (UPS) to protect against electric outage. Data storage devices connect to the MSD ITS server systems which are also physically located in the same Data Centres.</w:t>
            </w:r>
            <w:r w:rsidR="00A33382">
              <w:rPr>
                <w:rFonts w:asciiTheme="minorHAnsi" w:hAnsiTheme="minorHAnsi" w:cstheme="minorHAnsi"/>
                <w:sz w:val="22"/>
              </w:rPr>
              <w:t xml:space="preserve"> </w:t>
            </w:r>
          </w:p>
          <w:p w:rsidRPr="00A33382" w:rsidR="00DC576D" w:rsidP="00A33382" w:rsidRDefault="00DC576D" w14:paraId="77B9046C" w14:textId="5A5279EC">
            <w:pPr>
              <w:spacing w:before="0"/>
              <w:rPr>
                <w:rFonts w:asciiTheme="minorHAnsi" w:hAnsiTheme="minorHAnsi" w:cstheme="minorHAnsi"/>
                <w:sz w:val="22"/>
              </w:rPr>
            </w:pPr>
            <w:r w:rsidRPr="00A33382">
              <w:rPr>
                <w:rFonts w:asciiTheme="minorHAnsi" w:hAnsiTheme="minorHAnsi" w:cstheme="minorHAnsi"/>
                <w:sz w:val="22"/>
              </w:rPr>
              <w:t>The file store is made available over the MSD IT networked file system, which allows rapid recovery from server or other connectivity failures.</w:t>
            </w:r>
          </w:p>
          <w:p w:rsidRPr="00A33382" w:rsidR="00F155FF" w:rsidP="00F155FF" w:rsidRDefault="00DC576D" w14:paraId="134AE524" w14:textId="1FC145CF">
            <w:pPr>
              <w:spacing w:before="0"/>
              <w:rPr>
                <w:rFonts w:asciiTheme="minorHAnsi" w:hAnsiTheme="minorHAnsi" w:cstheme="minorHAnsi"/>
                <w:sz w:val="22"/>
              </w:rPr>
            </w:pPr>
            <w:r w:rsidRPr="00A33382">
              <w:rPr>
                <w:rFonts w:asciiTheme="minorHAnsi" w:hAnsiTheme="minorHAnsi" w:cstheme="minorHAnsi"/>
                <w:sz w:val="22"/>
              </w:rPr>
              <w:t>Daily incremental backups and weekly full backups stored on secure offsite servers.</w:t>
            </w:r>
          </w:p>
          <w:p w:rsidRPr="00A33382" w:rsidR="00DC576D" w:rsidP="00DC576D" w:rsidRDefault="00DC576D" w14:paraId="2B701FA4" w14:textId="565EF0DB">
            <w:pPr>
              <w:spacing w:before="0"/>
              <w:rPr>
                <w:rFonts w:asciiTheme="minorHAnsi" w:hAnsiTheme="minorHAnsi" w:cstheme="minorHAnsi"/>
                <w:sz w:val="22"/>
              </w:rPr>
            </w:pPr>
            <w:r w:rsidRPr="00A33382">
              <w:rPr>
                <w:rFonts w:asciiTheme="minorHAnsi" w:hAnsiTheme="minorHAnsi" w:cstheme="minorHAnsi"/>
                <w:sz w:val="22"/>
              </w:rPr>
              <w:t>Disaster recovery tested periodically.</w:t>
            </w:r>
          </w:p>
        </w:tc>
        <w:tc>
          <w:tcPr>
            <w:tcW w:w="3947" w:type="dxa"/>
            <w:tcMar/>
          </w:tcPr>
          <w:p w:rsidRPr="00A33382" w:rsidR="00F155FF" w:rsidP="00DC576D" w:rsidRDefault="00F155FF" w14:paraId="0827A872" w14:textId="77777777">
            <w:pPr>
              <w:spacing w:before="0"/>
              <w:rPr>
                <w:rFonts w:asciiTheme="minorHAnsi" w:hAnsiTheme="minorHAnsi" w:cstheme="minorHAnsi"/>
                <w:sz w:val="22"/>
              </w:rPr>
            </w:pPr>
            <w:r w:rsidRPr="00A33382">
              <w:rPr>
                <w:rFonts w:asciiTheme="minorHAnsi" w:hAnsiTheme="minorHAnsi" w:cstheme="minorHAnsi"/>
                <w:sz w:val="22"/>
              </w:rPr>
              <w:t xml:space="preserve">Responsibility for restore operations assigned to </w:t>
            </w:r>
            <w:r w:rsidRPr="00A33382">
              <w:rPr>
                <w:rFonts w:asciiTheme="minorHAnsi" w:hAnsiTheme="minorHAnsi" w:cstheme="minorHAnsi"/>
                <w:sz w:val="22"/>
              </w:rPr>
              <w:t xml:space="preserve">MSD </w:t>
            </w:r>
            <w:r w:rsidRPr="00A33382">
              <w:rPr>
                <w:rFonts w:asciiTheme="minorHAnsi" w:hAnsiTheme="minorHAnsi" w:cstheme="minorHAnsi"/>
                <w:sz w:val="22"/>
              </w:rPr>
              <w:t>IT Services.</w:t>
            </w:r>
          </w:p>
          <w:p w:rsidRPr="00A33382" w:rsidR="00DC576D" w:rsidP="00A33382" w:rsidRDefault="00DC576D" w14:paraId="732B0DA6" w14:textId="3F5AF703">
            <w:pPr>
              <w:rPr>
                <w:rFonts w:asciiTheme="minorHAnsi" w:hAnsiTheme="minorHAnsi" w:cstheme="minorHAnsi"/>
                <w:sz w:val="22"/>
              </w:rPr>
            </w:pPr>
            <w:r w:rsidRPr="00A33382">
              <w:rPr>
                <w:rFonts w:asciiTheme="minorHAnsi" w:hAnsiTheme="minorHAnsi" w:cstheme="minorHAnsi"/>
                <w:sz w:val="22"/>
              </w:rPr>
              <w:t>Formal disaster recovery and business continuity plans in place.</w:t>
            </w:r>
            <w:r w:rsidRPr="00A33382">
              <w:rPr>
                <w:rFonts w:asciiTheme="minorHAnsi" w:hAnsiTheme="minorHAnsi" w:cstheme="minorHAnsi"/>
                <w:sz w:val="22"/>
              </w:rPr>
              <w:br/>
            </w:r>
            <w:r w:rsidRPr="00A33382">
              <w:rPr>
                <w:rFonts w:asciiTheme="minorHAnsi" w:hAnsiTheme="minorHAnsi" w:cstheme="minorHAnsi"/>
                <w:sz w:val="22"/>
              </w:rPr>
              <w:t xml:space="preserve">Standard operating procedures in place and regularly reviewed for archiving, </w:t>
            </w:r>
            <w:r w:rsidRPr="00A33382">
              <w:rPr>
                <w:rFonts w:asciiTheme="minorHAnsi" w:hAnsiTheme="minorHAnsi" w:cstheme="minorHAnsi"/>
                <w:sz w:val="22"/>
              </w:rPr>
              <w:t>update of backup and restoration</w:t>
            </w:r>
            <w:r w:rsidRPr="00A33382" w:rsidR="00F155FF">
              <w:rPr>
                <w:rFonts w:asciiTheme="minorHAnsi" w:hAnsiTheme="minorHAnsi" w:cstheme="minorHAnsi"/>
                <w:sz w:val="22"/>
              </w:rPr>
              <w:t>.</w:t>
            </w:r>
            <w:r w:rsidRPr="00A33382">
              <w:rPr>
                <w:rFonts w:asciiTheme="minorHAnsi" w:hAnsiTheme="minorHAnsi" w:cstheme="minorHAnsi"/>
                <w:sz w:val="22"/>
              </w:rPr>
              <w:t xml:space="preserve"> </w:t>
            </w:r>
          </w:p>
        </w:tc>
      </w:tr>
      <w:tr w:rsidRPr="005C319D" w:rsidR="00DC576D" w:rsidTr="1E723FFD" w14:paraId="44AF93FD" w14:textId="77777777">
        <w:trPr>
          <w:trHeight w:val="300"/>
        </w:trPr>
        <w:tc>
          <w:tcPr>
            <w:tcW w:w="1550" w:type="dxa"/>
            <w:tcMar/>
            <w:vAlign w:val="center"/>
          </w:tcPr>
          <w:p w:rsidRPr="005C319D" w:rsidR="00DC576D" w:rsidP="00390866" w:rsidRDefault="00DC576D" w14:paraId="7F580418" w14:textId="77777777">
            <w:pPr>
              <w:spacing w:before="0"/>
              <w:rPr>
                <w:rFonts w:eastAsia="Calibri" w:asciiTheme="minorHAnsi" w:hAnsiTheme="minorHAnsi" w:cstheme="minorHAnsi"/>
                <w:sz w:val="22"/>
              </w:rPr>
            </w:pPr>
            <w:r w:rsidRPr="00612514">
              <w:rPr>
                <w:rFonts w:eastAsia="Calibri" w:asciiTheme="minorHAnsi" w:hAnsiTheme="minorHAnsi" w:cstheme="minorHAnsi"/>
                <w:b/>
                <w:bCs/>
                <w:color w:val="000000" w:themeColor="text1"/>
                <w:sz w:val="22"/>
              </w:rPr>
              <w:t>REDCap Data Management System</w:t>
            </w:r>
          </w:p>
        </w:tc>
        <w:tc>
          <w:tcPr>
            <w:tcW w:w="3969" w:type="dxa"/>
            <w:tcMar/>
          </w:tcPr>
          <w:p w:rsidRPr="00A33382" w:rsidR="00F155FF" w:rsidP="00390866" w:rsidRDefault="00F155FF" w14:paraId="4EB44153" w14:textId="1F897B02">
            <w:pPr>
              <w:spacing w:before="0"/>
              <w:rPr>
                <w:rFonts w:asciiTheme="minorHAnsi" w:hAnsiTheme="minorHAnsi" w:cstheme="minorHAnsi"/>
                <w:sz w:val="22"/>
              </w:rPr>
            </w:pPr>
            <w:r w:rsidRPr="00A33382">
              <w:rPr>
                <w:rFonts w:asciiTheme="minorHAnsi" w:hAnsiTheme="minorHAnsi" w:cstheme="minorHAnsi"/>
                <w:sz w:val="22"/>
              </w:rPr>
              <w:t>Data are stored on the University of Oxford systems. Back-up and recovery systems as described above including</w:t>
            </w:r>
            <w:r w:rsidRPr="00A33382">
              <w:rPr>
                <w:rFonts w:asciiTheme="minorHAnsi" w:hAnsiTheme="minorHAnsi" w:cstheme="minorHAnsi"/>
                <w:sz w:val="22"/>
              </w:rPr>
              <w:t xml:space="preserve"> </w:t>
            </w:r>
            <w:r w:rsidRPr="00A33382">
              <w:rPr>
                <w:rFonts w:asciiTheme="minorHAnsi" w:hAnsiTheme="minorHAnsi" w:cstheme="minorHAnsi"/>
                <w:sz w:val="22"/>
              </w:rPr>
              <w:t>r</w:t>
            </w:r>
            <w:r w:rsidRPr="00A33382">
              <w:rPr>
                <w:rFonts w:asciiTheme="minorHAnsi" w:hAnsiTheme="minorHAnsi" w:cstheme="minorHAnsi"/>
                <w:sz w:val="22"/>
              </w:rPr>
              <w:t>edundant data centre sites within failover support</w:t>
            </w:r>
            <w:r w:rsidRPr="00A33382">
              <w:rPr>
                <w:rFonts w:asciiTheme="minorHAnsi" w:hAnsiTheme="minorHAnsi" w:cstheme="minorHAnsi"/>
                <w:sz w:val="22"/>
              </w:rPr>
              <w:t xml:space="preserve"> and r</w:t>
            </w:r>
            <w:r w:rsidRPr="00A33382">
              <w:rPr>
                <w:rFonts w:asciiTheme="minorHAnsi" w:hAnsiTheme="minorHAnsi" w:cstheme="minorHAnsi"/>
                <w:sz w:val="22"/>
              </w:rPr>
              <w:t>outine testing of restoration capabilities.</w:t>
            </w:r>
            <w:r w:rsidRPr="00A33382">
              <w:rPr>
                <w:rFonts w:asciiTheme="minorHAnsi" w:hAnsiTheme="minorHAnsi" w:cstheme="minorHAnsi"/>
                <w:sz w:val="22"/>
              </w:rPr>
              <w:t xml:space="preserve"> </w:t>
            </w:r>
          </w:p>
          <w:p w:rsidRPr="00A33382" w:rsidR="00DC576D" w:rsidP="00390866" w:rsidRDefault="00DC576D" w14:paraId="2A8DA2A2" w14:textId="6568CE0D">
            <w:pPr>
              <w:spacing w:before="0"/>
              <w:rPr>
                <w:rFonts w:asciiTheme="minorHAnsi" w:hAnsiTheme="minorHAnsi" w:cstheme="minorHAnsi"/>
                <w:sz w:val="22"/>
              </w:rPr>
            </w:pPr>
            <w:r w:rsidRPr="00A33382">
              <w:rPr>
                <w:rFonts w:asciiTheme="minorHAnsi" w:hAnsiTheme="minorHAnsi" w:cstheme="minorHAnsi"/>
                <w:sz w:val="22"/>
              </w:rPr>
              <w:t>Built-in audit trail captur</w:t>
            </w:r>
            <w:r w:rsidRPr="00A33382" w:rsidR="00F155FF">
              <w:rPr>
                <w:rFonts w:asciiTheme="minorHAnsi" w:hAnsiTheme="minorHAnsi" w:cstheme="minorHAnsi"/>
                <w:sz w:val="22"/>
              </w:rPr>
              <w:t>es</w:t>
            </w:r>
            <w:r w:rsidRPr="00A33382">
              <w:rPr>
                <w:rFonts w:asciiTheme="minorHAnsi" w:hAnsiTheme="minorHAnsi" w:cstheme="minorHAnsi"/>
                <w:sz w:val="22"/>
              </w:rPr>
              <w:t xml:space="preserve"> all user activities.</w:t>
            </w:r>
            <w:r w:rsidRPr="00A33382" w:rsidR="00F155FF">
              <w:rPr>
                <w:rFonts w:asciiTheme="minorHAnsi" w:hAnsiTheme="minorHAnsi" w:cstheme="minorHAnsi"/>
                <w:sz w:val="22"/>
              </w:rPr>
              <w:t xml:space="preserve"> </w:t>
            </w:r>
            <w:r w:rsidRPr="00A33382">
              <w:rPr>
                <w:rFonts w:asciiTheme="minorHAnsi" w:hAnsiTheme="minorHAnsi" w:cstheme="minorHAnsi"/>
                <w:sz w:val="22"/>
              </w:rPr>
              <w:t>Unauthorised changes prevented by role-based permissions.</w:t>
            </w:r>
          </w:p>
        </w:tc>
        <w:tc>
          <w:tcPr>
            <w:tcW w:w="3947" w:type="dxa"/>
            <w:tcMar/>
          </w:tcPr>
          <w:p w:rsidRPr="00A33382" w:rsidR="00DC576D" w:rsidP="00390866" w:rsidRDefault="00DC576D" w14:paraId="51EA4D34" w14:textId="77777777">
            <w:pPr>
              <w:spacing w:before="0"/>
              <w:rPr>
                <w:rFonts w:asciiTheme="minorHAnsi" w:hAnsiTheme="minorHAnsi" w:cstheme="minorHAnsi"/>
                <w:sz w:val="22"/>
              </w:rPr>
            </w:pPr>
            <w:r w:rsidRPr="00A33382">
              <w:rPr>
                <w:rFonts w:asciiTheme="minorHAnsi" w:hAnsiTheme="minorHAnsi" w:cstheme="minorHAnsi"/>
                <w:sz w:val="22"/>
              </w:rPr>
              <w:t>Data entry rights periodically reviewed and revoked if redundant.</w:t>
            </w:r>
          </w:p>
          <w:p w:rsidRPr="00A33382" w:rsidR="00DC576D" w:rsidP="1E723FFD" w:rsidRDefault="00DC576D" w14:paraId="46CE44E7" w14:textId="3377C171" w14:noSpellErr="1">
            <w:pPr>
              <w:spacing w:before="0"/>
              <w:rPr>
                <w:rFonts w:ascii="Calibri" w:hAnsi="Calibri" w:cs="Calibri" w:asciiTheme="minorAscii" w:hAnsiTheme="minorAscii" w:cstheme="minorAscii"/>
                <w:sz w:val="22"/>
                <w:szCs w:val="22"/>
              </w:rPr>
            </w:pPr>
            <w:r w:rsidRPr="1E723FFD" w:rsidR="00DC576D">
              <w:rPr>
                <w:rFonts w:ascii="Calibri" w:hAnsi="Calibri" w:cs="Calibri" w:asciiTheme="minorAscii" w:hAnsiTheme="minorAscii" w:cstheme="minorAscii"/>
                <w:sz w:val="22"/>
                <w:szCs w:val="22"/>
              </w:rPr>
              <w:t xml:space="preserve">Compliance </w:t>
            </w:r>
            <w:r w:rsidRPr="1E723FFD" w:rsidR="00DC576D">
              <w:rPr>
                <w:rFonts w:ascii="Calibri" w:hAnsi="Calibri" w:cs="Calibri" w:asciiTheme="minorAscii" w:hAnsiTheme="minorAscii" w:cstheme="minorAscii"/>
                <w:sz w:val="22"/>
                <w:szCs w:val="22"/>
              </w:rPr>
              <w:t>monitored</w:t>
            </w:r>
            <w:r w:rsidRPr="1E723FFD" w:rsidR="00DC576D">
              <w:rPr>
                <w:rFonts w:ascii="Calibri" w:hAnsi="Calibri" w:cs="Calibri" w:asciiTheme="minorAscii" w:hAnsiTheme="minorAscii" w:cstheme="minorAscii"/>
                <w:sz w:val="22"/>
                <w:szCs w:val="22"/>
              </w:rPr>
              <w:t xml:space="preserve"> by </w:t>
            </w:r>
            <w:commentRangeStart w:id="1778845634"/>
            <w:commentRangeStart w:id="836729168"/>
            <w:r w:rsidRPr="1E723FFD" w:rsidR="00DC576D">
              <w:rPr>
                <w:rFonts w:ascii="Calibri" w:hAnsi="Calibri" w:cs="Calibri" w:asciiTheme="minorAscii" w:hAnsiTheme="minorAscii" w:cstheme="minorAscii"/>
                <w:sz w:val="22"/>
                <w:szCs w:val="22"/>
              </w:rPr>
              <w:t>ISARIC Data</w:t>
            </w:r>
            <w:r w:rsidRPr="1E723FFD" w:rsidR="4FCEB817">
              <w:rPr>
                <w:rFonts w:ascii="Calibri" w:hAnsi="Calibri" w:cs="Calibri" w:asciiTheme="minorAscii" w:hAnsiTheme="minorAscii" w:cstheme="minorAscii"/>
                <w:sz w:val="22"/>
                <w:szCs w:val="22"/>
              </w:rPr>
              <w:t xml:space="preserve"> </w:t>
            </w:r>
            <w:r w:rsidRPr="1E723FFD" w:rsidR="00DC576D">
              <w:rPr>
                <w:rFonts w:ascii="Calibri" w:hAnsi="Calibri" w:cs="Calibri" w:asciiTheme="minorAscii" w:hAnsiTheme="minorAscii" w:cstheme="minorAscii"/>
                <w:sz w:val="22"/>
                <w:szCs w:val="22"/>
              </w:rPr>
              <w:t>team.</w:t>
            </w:r>
            <w:commentRangeEnd w:id="1778845634"/>
            <w:r>
              <w:rPr>
                <w:rStyle w:val="CommentReference"/>
              </w:rPr>
              <w:commentReference w:id="1778845634"/>
            </w:r>
            <w:commentRangeEnd w:id="836729168"/>
            <w:r>
              <w:rPr>
                <w:rStyle w:val="CommentReference"/>
              </w:rPr>
              <w:commentReference w:id="836729168"/>
            </w:r>
          </w:p>
          <w:p w:rsidRPr="00A33382" w:rsidR="00F155FF" w:rsidP="00390866" w:rsidRDefault="00DC576D" w14:paraId="0F915AE3" w14:textId="77777777">
            <w:pPr>
              <w:spacing w:before="0"/>
              <w:rPr>
                <w:rFonts w:asciiTheme="minorHAnsi" w:hAnsiTheme="minorHAnsi" w:cstheme="minorHAnsi"/>
                <w:sz w:val="22"/>
              </w:rPr>
            </w:pPr>
            <w:r w:rsidRPr="00A33382">
              <w:rPr>
                <w:rFonts w:asciiTheme="minorHAnsi" w:hAnsiTheme="minorHAnsi" w:cstheme="minorHAnsi"/>
                <w:sz w:val="22"/>
              </w:rPr>
              <w:t>Documented procedures for incident handling for data loss.</w:t>
            </w:r>
          </w:p>
          <w:p w:rsidRPr="00A33382" w:rsidR="00DC576D" w:rsidP="00390866" w:rsidRDefault="00DC576D" w14:paraId="24A0B795" w14:textId="4E3514B9">
            <w:pPr>
              <w:spacing w:before="0"/>
              <w:rPr>
                <w:rFonts w:asciiTheme="minorHAnsi" w:hAnsiTheme="minorHAnsi" w:cstheme="minorHAnsi"/>
                <w:sz w:val="22"/>
              </w:rPr>
            </w:pPr>
            <w:r w:rsidRPr="00A33382">
              <w:rPr>
                <w:rFonts w:asciiTheme="minorHAnsi" w:hAnsiTheme="minorHAnsi" w:cstheme="minorHAnsi"/>
                <w:sz w:val="22"/>
              </w:rPr>
              <w:t>Regular staff training on backup and recovery protocols.</w:t>
            </w:r>
          </w:p>
        </w:tc>
      </w:tr>
      <w:tr w:rsidRPr="005C319D" w:rsidR="00DC576D" w:rsidTr="1E723FFD" w14:paraId="4C586F48" w14:textId="77777777">
        <w:trPr>
          <w:trHeight w:val="300"/>
        </w:trPr>
        <w:tc>
          <w:tcPr>
            <w:tcW w:w="1550" w:type="dxa"/>
            <w:tcMar/>
            <w:vAlign w:val="center"/>
          </w:tcPr>
          <w:p w:rsidRPr="005C319D" w:rsidR="00DC576D" w:rsidP="00390866" w:rsidRDefault="00DC576D" w14:paraId="1ECD27FB" w14:textId="77777777">
            <w:pPr>
              <w:spacing w:before="0"/>
              <w:rPr>
                <w:rFonts w:eastAsia="Calibri" w:asciiTheme="minorHAnsi" w:hAnsiTheme="minorHAnsi" w:cstheme="minorHAnsi"/>
                <w:sz w:val="22"/>
              </w:rPr>
            </w:pPr>
            <w:r w:rsidRPr="00612514">
              <w:rPr>
                <w:rFonts w:eastAsia="Calibri" w:asciiTheme="minorHAnsi" w:hAnsiTheme="minorHAnsi" w:cstheme="minorHAnsi"/>
                <w:b/>
                <w:bCs/>
                <w:color w:val="000000"/>
                <w:sz w:val="22"/>
              </w:rPr>
              <w:t>Amazon Web Services</w:t>
            </w:r>
          </w:p>
        </w:tc>
        <w:tc>
          <w:tcPr>
            <w:tcW w:w="3969" w:type="dxa"/>
            <w:tcMar/>
          </w:tcPr>
          <w:p w:rsidRPr="00A33382" w:rsidR="00DC576D" w:rsidP="00390866" w:rsidRDefault="00DC576D" w14:paraId="3F837E35" w14:textId="77777777">
            <w:pPr>
              <w:spacing w:before="0"/>
              <w:rPr>
                <w:rFonts w:asciiTheme="minorHAnsi" w:hAnsiTheme="minorHAnsi" w:cstheme="minorHAnsi"/>
                <w:sz w:val="22"/>
              </w:rPr>
            </w:pPr>
            <w:r w:rsidRPr="00A33382">
              <w:rPr>
                <w:rFonts w:asciiTheme="minorHAnsi" w:hAnsiTheme="minorHAnsi" w:cstheme="minorHAnsi"/>
                <w:sz w:val="22"/>
              </w:rPr>
              <w:t>Application layer logging of data manipulations.</w:t>
            </w:r>
          </w:p>
          <w:p w:rsidRPr="00A33382" w:rsidR="00F155FF" w:rsidP="00390866" w:rsidRDefault="00DC576D" w14:paraId="35BB7E0A" w14:textId="12654B9B">
            <w:pPr>
              <w:spacing w:before="0"/>
              <w:rPr>
                <w:rFonts w:asciiTheme="minorHAnsi" w:hAnsiTheme="minorHAnsi" w:cstheme="minorHAnsi"/>
                <w:sz w:val="22"/>
              </w:rPr>
            </w:pPr>
            <w:r w:rsidRPr="00A33382">
              <w:rPr>
                <w:rFonts w:asciiTheme="minorHAnsi" w:hAnsiTheme="minorHAnsi" w:cstheme="minorHAnsi"/>
                <w:sz w:val="22"/>
              </w:rPr>
              <w:t>Use of AWS multi-AZ replication for high availability.</w:t>
            </w:r>
          </w:p>
          <w:p w:rsidRPr="00A33382" w:rsidR="00F155FF" w:rsidP="00390866" w:rsidRDefault="00DC576D" w14:paraId="64B79ACC" w14:textId="77777777">
            <w:pPr>
              <w:spacing w:before="0"/>
              <w:rPr>
                <w:rFonts w:asciiTheme="minorHAnsi" w:hAnsiTheme="minorHAnsi" w:cstheme="minorHAnsi"/>
                <w:sz w:val="22"/>
              </w:rPr>
            </w:pPr>
            <w:r w:rsidRPr="00A33382">
              <w:rPr>
                <w:rFonts w:asciiTheme="minorHAnsi" w:hAnsiTheme="minorHAnsi" w:cstheme="minorHAnsi"/>
                <w:sz w:val="22"/>
              </w:rPr>
              <w:t>Automated snapshot creation for EC2 instances and S3 versioning enabled.</w:t>
            </w:r>
          </w:p>
          <w:p w:rsidRPr="00A33382" w:rsidR="00DC576D" w:rsidP="00390866" w:rsidRDefault="00DC576D" w14:paraId="328D8FAC" w14:textId="55D4EDE7">
            <w:pPr>
              <w:spacing w:before="0"/>
              <w:rPr>
                <w:rFonts w:asciiTheme="minorHAnsi" w:hAnsiTheme="minorHAnsi" w:cstheme="minorHAnsi"/>
                <w:sz w:val="22"/>
              </w:rPr>
            </w:pPr>
            <w:r w:rsidRPr="00A33382">
              <w:rPr>
                <w:rFonts w:asciiTheme="minorHAnsi" w:hAnsiTheme="minorHAnsi" w:cstheme="minorHAnsi"/>
                <w:sz w:val="22"/>
              </w:rPr>
              <w:t>Defined Recovery Time Objective (RTO) and Recovery Point Objective (RPO).</w:t>
            </w:r>
            <w:r w:rsidRPr="00A33382">
              <w:rPr>
                <w:rFonts w:asciiTheme="minorHAnsi" w:hAnsiTheme="minorHAnsi" w:cstheme="minorHAnsi"/>
                <w:sz w:val="22"/>
              </w:rPr>
              <w:br/>
            </w:r>
          </w:p>
        </w:tc>
        <w:tc>
          <w:tcPr>
            <w:tcW w:w="3947" w:type="dxa"/>
            <w:tcMar/>
          </w:tcPr>
          <w:p w:rsidRPr="00A33382" w:rsidR="00DC576D" w:rsidP="1E723FFD" w:rsidRDefault="00F155FF" w14:paraId="7BCD79D8" w14:textId="0988C04B">
            <w:pPr>
              <w:spacing w:before="0"/>
              <w:rPr>
                <w:rFonts w:ascii="Calibri" w:hAnsi="Calibri" w:cs="Calibri" w:asciiTheme="minorAscii" w:hAnsiTheme="minorAscii" w:cstheme="minorAscii"/>
                <w:sz w:val="22"/>
                <w:szCs w:val="22"/>
              </w:rPr>
            </w:pPr>
            <w:commentRangeStart w:id="1990931831"/>
            <w:commentRangeStart w:id="1494154346"/>
            <w:r w:rsidRPr="1E723FFD" w:rsidR="4FCEB817">
              <w:rPr>
                <w:rFonts w:ascii="Calibri" w:hAnsi="Calibri" w:cs="Calibri" w:asciiTheme="minorAscii" w:hAnsiTheme="minorAscii" w:cstheme="minorAscii"/>
                <w:sz w:val="22"/>
                <w:szCs w:val="22"/>
              </w:rPr>
              <w:t xml:space="preserve">Restricted database user permissions limiting data </w:t>
            </w:r>
            <w:r w:rsidRPr="1E723FFD" w:rsidR="4FCEB817">
              <w:rPr>
                <w:rFonts w:ascii="Calibri" w:hAnsi="Calibri" w:cs="Calibri" w:asciiTheme="minorAscii" w:hAnsiTheme="minorAscii" w:cstheme="minorAscii"/>
                <w:sz w:val="22"/>
                <w:szCs w:val="22"/>
              </w:rPr>
              <w:t>manipulation</w:t>
            </w:r>
            <w:r w:rsidRPr="1E723FFD" w:rsidR="4FCEB817">
              <w:rPr>
                <w:rFonts w:ascii="Calibri" w:hAnsi="Calibri" w:cs="Calibri" w:asciiTheme="minorAscii" w:hAnsiTheme="minorAscii" w:cstheme="minorAscii"/>
                <w:sz w:val="22"/>
                <w:szCs w:val="22"/>
              </w:rPr>
              <w:t xml:space="preserve"> capability</w:t>
            </w:r>
            <w:r w:rsidRPr="1E723FFD" w:rsidR="4FCEB817">
              <w:rPr>
                <w:rFonts w:ascii="Calibri" w:hAnsi="Calibri" w:cs="Calibri" w:asciiTheme="minorAscii" w:hAnsiTheme="minorAscii" w:cstheme="minorAscii"/>
                <w:sz w:val="22"/>
                <w:szCs w:val="22"/>
              </w:rPr>
              <w:t xml:space="preserve"> to</w:t>
            </w:r>
            <w:r w:rsidRPr="1E723FFD" w:rsidR="001B9288">
              <w:rPr>
                <w:rFonts w:ascii="Calibri" w:hAnsi="Calibri" w:cs="Calibri" w:asciiTheme="minorAscii" w:hAnsiTheme="minorAscii" w:cstheme="minorAscii"/>
                <w:sz w:val="22"/>
                <w:szCs w:val="22"/>
              </w:rPr>
              <w:t xml:space="preserve"> the</w:t>
            </w:r>
            <w:r w:rsidRPr="1E723FFD" w:rsidR="4FCEB817">
              <w:rPr>
                <w:rFonts w:ascii="Calibri" w:hAnsi="Calibri" w:cs="Calibri" w:asciiTheme="minorAscii" w:hAnsiTheme="minorAscii" w:cstheme="minorAscii"/>
                <w:sz w:val="22"/>
                <w:szCs w:val="22"/>
              </w:rPr>
              <w:t xml:space="preserve"> </w:t>
            </w:r>
            <w:r w:rsidRPr="1E723FFD" w:rsidR="00DC576D">
              <w:rPr>
                <w:rFonts w:ascii="Calibri" w:hAnsi="Calibri" w:cs="Calibri" w:asciiTheme="minorAscii" w:hAnsiTheme="minorAscii" w:cstheme="minorAscii"/>
                <w:sz w:val="22"/>
                <w:szCs w:val="22"/>
              </w:rPr>
              <w:t xml:space="preserve">ISARIC </w:t>
            </w:r>
            <w:r w:rsidRPr="1E723FFD" w:rsidR="2805AEAF">
              <w:rPr>
                <w:rFonts w:ascii="Calibri" w:hAnsi="Calibri" w:cs="Calibri" w:asciiTheme="minorAscii" w:hAnsiTheme="minorAscii" w:cstheme="minorAscii"/>
                <w:sz w:val="22"/>
                <w:szCs w:val="22"/>
              </w:rPr>
              <w:t>data team</w:t>
            </w:r>
            <w:r w:rsidRPr="1E723FFD" w:rsidR="00DC576D">
              <w:rPr>
                <w:rFonts w:ascii="Calibri" w:hAnsi="Calibri" w:cs="Calibri" w:asciiTheme="minorAscii" w:hAnsiTheme="minorAscii" w:cstheme="minorAscii"/>
                <w:sz w:val="22"/>
                <w:szCs w:val="22"/>
              </w:rPr>
              <w:t>.</w:t>
            </w:r>
            <w:commentRangeEnd w:id="1990931831"/>
            <w:r>
              <w:rPr>
                <w:rStyle w:val="CommentReference"/>
              </w:rPr>
              <w:commentReference w:id="1990931831"/>
            </w:r>
            <w:commentRangeEnd w:id="1494154346"/>
            <w:r>
              <w:rPr>
                <w:rStyle w:val="CommentReference"/>
              </w:rPr>
              <w:commentReference w:id="1494154346"/>
            </w:r>
          </w:p>
          <w:p w:rsidRPr="00A33382" w:rsidR="00DC576D" w:rsidP="00390866" w:rsidRDefault="00DC576D" w14:paraId="14C854CC" w14:textId="00B5C88E">
            <w:pPr>
              <w:spacing w:before="0"/>
              <w:rPr>
                <w:rFonts w:asciiTheme="minorHAnsi" w:hAnsiTheme="minorHAnsi" w:cstheme="minorHAnsi"/>
                <w:sz w:val="22"/>
              </w:rPr>
            </w:pPr>
            <w:r w:rsidRPr="00A33382">
              <w:rPr>
                <w:rFonts w:asciiTheme="minorHAnsi" w:hAnsiTheme="minorHAnsi" w:cstheme="minorHAnsi"/>
                <w:sz w:val="22"/>
              </w:rPr>
              <w:t>Designated role of Data Manager within ISARIC, responsible for data transfer monitoring, control and incident response.</w:t>
            </w:r>
          </w:p>
          <w:p w:rsidRPr="00A33382" w:rsidR="00DC576D" w:rsidP="00390866" w:rsidRDefault="00DC576D" w14:paraId="3CD4DC76" w14:textId="77777777">
            <w:pPr>
              <w:spacing w:before="0"/>
              <w:rPr>
                <w:rFonts w:asciiTheme="minorHAnsi" w:hAnsiTheme="minorHAnsi" w:cstheme="minorHAnsi"/>
                <w:sz w:val="22"/>
              </w:rPr>
            </w:pPr>
            <w:r w:rsidRPr="00A33382">
              <w:rPr>
                <w:rFonts w:asciiTheme="minorHAnsi" w:hAnsiTheme="minorHAnsi" w:cstheme="minorHAnsi"/>
                <w:sz w:val="22"/>
              </w:rPr>
              <w:t>Incident response triggered upon detection of improper data changes.</w:t>
            </w:r>
          </w:p>
          <w:p w:rsidRPr="00A33382" w:rsidR="00A33382" w:rsidP="1E723FFD" w:rsidRDefault="00DC576D" w14:paraId="1A98992D" w14:textId="252C06BB">
            <w:pPr>
              <w:spacing w:before="0"/>
              <w:rPr>
                <w:rFonts w:ascii="Calibri" w:hAnsi="Calibri" w:cs="Calibri" w:asciiTheme="minorAscii" w:hAnsiTheme="minorAscii" w:cstheme="minorAscii"/>
                <w:sz w:val="22"/>
                <w:szCs w:val="22"/>
              </w:rPr>
            </w:pPr>
            <w:r w:rsidRPr="1E723FFD" w:rsidR="00DC576D">
              <w:rPr>
                <w:rFonts w:ascii="Calibri" w:hAnsi="Calibri" w:cs="Calibri" w:asciiTheme="minorAscii" w:hAnsiTheme="minorAscii" w:cstheme="minorAscii"/>
                <w:sz w:val="22"/>
                <w:szCs w:val="22"/>
              </w:rPr>
              <w:t xml:space="preserve">AWS disaster recovery plans reviewed </w:t>
            </w:r>
            <w:r w:rsidRPr="1E723FFD" w:rsidR="560891D3">
              <w:rPr>
                <w:rFonts w:ascii="Calibri" w:hAnsi="Calibri" w:cs="Calibri" w:asciiTheme="minorAscii" w:hAnsiTheme="minorAscii" w:cstheme="minorAscii"/>
                <w:sz w:val="22"/>
                <w:szCs w:val="22"/>
              </w:rPr>
              <w:t>by</w:t>
            </w:r>
            <w:r w:rsidRPr="1E723FFD" w:rsidR="00DC576D">
              <w:rPr>
                <w:rFonts w:ascii="Calibri" w:hAnsi="Calibri" w:cs="Calibri" w:asciiTheme="minorAscii" w:hAnsiTheme="minorAscii" w:cstheme="minorAscii"/>
                <w:sz w:val="22"/>
                <w:szCs w:val="22"/>
              </w:rPr>
              <w:t xml:space="preserve"> University </w:t>
            </w:r>
            <w:r w:rsidRPr="1E723FFD" w:rsidR="5F8AF067">
              <w:rPr>
                <w:rFonts w:ascii="Calibri" w:hAnsi="Calibri" w:cs="Calibri" w:asciiTheme="minorAscii" w:hAnsiTheme="minorAscii" w:cstheme="minorAscii"/>
                <w:sz w:val="22"/>
                <w:szCs w:val="22"/>
              </w:rPr>
              <w:t>of Oxford Information S</w:t>
            </w:r>
            <w:r w:rsidRPr="1E723FFD" w:rsidR="00DC576D">
              <w:rPr>
                <w:rFonts w:ascii="Calibri" w:hAnsi="Calibri" w:cs="Calibri" w:asciiTheme="minorAscii" w:hAnsiTheme="minorAscii" w:cstheme="minorAscii"/>
                <w:sz w:val="22"/>
                <w:szCs w:val="22"/>
              </w:rPr>
              <w:t>ecurity.</w:t>
            </w:r>
          </w:p>
          <w:p w:rsidRPr="00A33382" w:rsidR="00DC576D" w:rsidP="00390866" w:rsidRDefault="00DC576D" w14:paraId="6469DD37" w14:textId="0504271F">
            <w:pPr>
              <w:spacing w:before="0"/>
              <w:rPr>
                <w:rFonts w:asciiTheme="minorHAnsi" w:hAnsiTheme="minorHAnsi" w:cstheme="minorHAnsi"/>
                <w:sz w:val="22"/>
              </w:rPr>
            </w:pPr>
            <w:r w:rsidRPr="00A33382">
              <w:rPr>
                <w:rFonts w:asciiTheme="minorHAnsi" w:hAnsiTheme="minorHAnsi" w:cstheme="minorHAnsi"/>
                <w:sz w:val="22"/>
              </w:rPr>
              <w:t>Continuous monitoring of system health and automated failover.</w:t>
            </w:r>
          </w:p>
        </w:tc>
      </w:tr>
    </w:tbl>
    <w:p w:rsidRPr="005C319D" w:rsidR="008726E3" w:rsidP="008726E3" w:rsidRDefault="008726E3" w14:paraId="2D311C9D" w14:textId="07DFEAB9">
      <w:pPr>
        <w:spacing w:before="0" w:after="160"/>
        <w:rPr>
          <w:rFonts w:eastAsia="Calibri" w:asciiTheme="minorHAnsi" w:hAnsiTheme="minorHAnsi" w:cstheme="minorHAnsi"/>
          <w:sz w:val="22"/>
        </w:rPr>
      </w:pPr>
    </w:p>
    <w:p w:rsidRPr="005C319D" w:rsidR="00EE41C9" w:rsidP="008726E3" w:rsidRDefault="00EE41C9" w14:paraId="343C6BC3" w14:textId="77777777">
      <w:pPr>
        <w:spacing w:before="0" w:after="160"/>
        <w:rPr>
          <w:rFonts w:eastAsia="Calibri" w:asciiTheme="minorHAnsi" w:hAnsiTheme="minorHAnsi" w:cstheme="minorHAnsi"/>
          <w:sz w:val="22"/>
        </w:rPr>
      </w:pPr>
    </w:p>
    <w:p w:rsidRPr="005C319D" w:rsidR="008726E3" w:rsidP="00890958" w:rsidRDefault="008726E3" w14:paraId="50238EAC" w14:textId="51A91EE4">
      <w:pPr>
        <w:pStyle w:val="Heading1"/>
        <w:numPr>
          <w:ilvl w:val="0"/>
          <w:numId w:val="16"/>
        </w:numPr>
        <w:ind w:left="426" w:hanging="426"/>
        <w:rPr>
          <w:rFonts w:eastAsia="Times New Roman" w:asciiTheme="minorHAnsi" w:hAnsiTheme="minorHAnsi" w:cstheme="minorHAnsi"/>
          <w:sz w:val="22"/>
          <w:szCs w:val="22"/>
        </w:rPr>
      </w:pPr>
      <w:r w:rsidRPr="005C319D">
        <w:rPr>
          <w:rFonts w:eastAsia="Times New Roman" w:asciiTheme="minorHAnsi" w:hAnsiTheme="minorHAnsi" w:cstheme="minorHAnsi"/>
          <w:sz w:val="22"/>
          <w:szCs w:val="22"/>
        </w:rPr>
        <w:t>Processes for regular testing, assessment and evaluation of the effectiveness of technical and organisational measures for ensuring the security of data processing</w:t>
      </w:r>
    </w:p>
    <w:p w:rsidRPr="00612514" w:rsidR="008726E3" w:rsidP="00DC576D" w:rsidRDefault="008726E3" w14:paraId="7F253BF1" w14:textId="77777777">
      <w:pPr>
        <w:pStyle w:val="Heading2"/>
        <w:spacing w:after="0"/>
        <w:rPr>
          <w:rFonts w:eastAsia="Times New Roman" w:asciiTheme="minorHAnsi" w:hAnsiTheme="minorHAnsi" w:cstheme="minorHAnsi"/>
          <w:sz w:val="24"/>
          <w:szCs w:val="24"/>
        </w:rPr>
      </w:pPr>
      <w:r w:rsidRPr="00612514">
        <w:rPr>
          <w:rFonts w:eastAsia="Times New Roman" w:asciiTheme="minorHAnsi" w:hAnsiTheme="minorHAnsi" w:cstheme="minorHAnsi"/>
          <w:sz w:val="24"/>
          <w:szCs w:val="24"/>
        </w:rPr>
        <w:t>Data protection management</w:t>
      </w:r>
    </w:p>
    <w:p w:rsidRPr="005C319D" w:rsidR="008726E3" w:rsidP="008726E3" w:rsidRDefault="008726E3" w14:paraId="52797620" w14:textId="4FE00D35">
      <w:pPr>
        <w:spacing w:before="0" w:after="160"/>
        <w:rPr>
          <w:rFonts w:eastAsia="Calibri" w:asciiTheme="minorHAnsi" w:hAnsiTheme="minorHAnsi" w:cstheme="minorHAnsi"/>
          <w:sz w:val="22"/>
        </w:rPr>
      </w:pPr>
      <w:r w:rsidRPr="005C319D">
        <w:rPr>
          <w:rFonts w:eastAsia="Calibri" w:asciiTheme="minorHAnsi" w:hAnsiTheme="minorHAnsi" w:cstheme="minorHAnsi"/>
          <w:sz w:val="22"/>
        </w:rPr>
        <w:t xml:space="preserve">Steps taken by </w:t>
      </w:r>
      <w:r w:rsidRPr="005C319D" w:rsidR="0075464D">
        <w:rPr>
          <w:rFonts w:eastAsia="Calibri" w:asciiTheme="minorHAnsi" w:hAnsiTheme="minorHAnsi" w:cstheme="minorHAnsi"/>
          <w:sz w:val="22"/>
        </w:rPr>
        <w:t xml:space="preserve">ISARIC on behalf of University of Oxford </w:t>
      </w:r>
      <w:r w:rsidRPr="005C319D">
        <w:rPr>
          <w:rFonts w:eastAsia="Calibri" w:asciiTheme="minorHAnsi" w:hAnsiTheme="minorHAnsi" w:cstheme="minorHAnsi"/>
          <w:sz w:val="22"/>
        </w:rPr>
        <w:t>for the ongoing active management of data protection.</w:t>
      </w:r>
    </w:p>
    <w:tbl>
      <w:tblPr>
        <w:tblStyle w:val="TableGrid2"/>
        <w:tblW w:w="0" w:type="auto"/>
        <w:tblLook w:val="04A0" w:firstRow="1" w:lastRow="0" w:firstColumn="1" w:lastColumn="0" w:noHBand="0" w:noVBand="1"/>
      </w:tblPr>
      <w:tblGrid>
        <w:gridCol w:w="1555"/>
        <w:gridCol w:w="4110"/>
        <w:gridCol w:w="4071"/>
      </w:tblGrid>
      <w:tr w:rsidRPr="005C319D" w:rsidR="00601189" w:rsidTr="1E723FFD" w14:paraId="01D69007" w14:textId="77777777">
        <w:trPr>
          <w:trHeight w:val="300"/>
        </w:trPr>
        <w:tc>
          <w:tcPr>
            <w:tcW w:w="1555" w:type="dxa"/>
            <w:shd w:val="clear" w:color="auto" w:fill="C1ECFC" w:themeFill="accent5" w:themeFillTint="33"/>
            <w:tcMar/>
          </w:tcPr>
          <w:p w:rsidRPr="005C319D" w:rsidR="00601189" w:rsidP="00601189" w:rsidRDefault="00601189" w14:paraId="6A8DD518" w14:textId="3BEF8A92">
            <w:pPr>
              <w:pStyle w:val="Heading3"/>
              <w:rPr>
                <w:rFonts w:eastAsia="Calibri" w:asciiTheme="minorHAnsi" w:hAnsiTheme="minorHAnsi" w:cstheme="minorHAnsi"/>
                <w:sz w:val="22"/>
                <w:szCs w:val="22"/>
              </w:rPr>
            </w:pPr>
            <w:r w:rsidRPr="00CD7300">
              <w:rPr>
                <w:rFonts w:eastAsia="Calibri" w:asciiTheme="minorHAnsi" w:hAnsiTheme="minorHAnsi" w:cstheme="minorHAnsi"/>
                <w:bCs/>
                <w:sz w:val="22"/>
              </w:rPr>
              <w:t>System</w:t>
            </w:r>
          </w:p>
        </w:tc>
        <w:tc>
          <w:tcPr>
            <w:tcW w:w="4110" w:type="dxa"/>
            <w:shd w:val="clear" w:color="auto" w:fill="C1ECFC" w:themeFill="accent5" w:themeFillTint="33"/>
            <w:tcMar/>
          </w:tcPr>
          <w:p w:rsidRPr="005C319D" w:rsidR="00601189" w:rsidP="00601189" w:rsidRDefault="00601189" w14:paraId="18B580EB" w14:textId="7D5615C3">
            <w:pPr>
              <w:pStyle w:val="Heading3"/>
              <w:rPr>
                <w:rFonts w:eastAsia="Calibri" w:asciiTheme="minorHAnsi" w:hAnsiTheme="minorHAnsi" w:cstheme="minorHAnsi"/>
                <w:sz w:val="22"/>
                <w:szCs w:val="22"/>
              </w:rPr>
            </w:pPr>
            <w:r w:rsidRPr="005C319D">
              <w:rPr>
                <w:rFonts w:eastAsia="Calibri" w:asciiTheme="minorHAnsi" w:hAnsiTheme="minorHAnsi" w:cstheme="minorHAnsi"/>
                <w:sz w:val="22"/>
                <w:szCs w:val="22"/>
              </w:rPr>
              <w:t>Technical measures</w:t>
            </w:r>
          </w:p>
        </w:tc>
        <w:tc>
          <w:tcPr>
            <w:tcW w:w="4071" w:type="dxa"/>
            <w:shd w:val="clear" w:color="auto" w:fill="C1ECFC" w:themeFill="accent5" w:themeFillTint="33"/>
            <w:tcMar/>
          </w:tcPr>
          <w:p w:rsidRPr="005C319D" w:rsidR="00601189" w:rsidP="00601189" w:rsidRDefault="00601189" w14:paraId="061F824E" w14:textId="77777777">
            <w:pPr>
              <w:pStyle w:val="Heading3"/>
              <w:rPr>
                <w:rFonts w:eastAsia="Calibri" w:asciiTheme="minorHAnsi" w:hAnsiTheme="minorHAnsi" w:cstheme="minorHAnsi"/>
                <w:sz w:val="22"/>
                <w:szCs w:val="22"/>
              </w:rPr>
            </w:pPr>
            <w:r w:rsidRPr="005C319D">
              <w:rPr>
                <w:rFonts w:eastAsia="Calibri" w:asciiTheme="minorHAnsi" w:hAnsiTheme="minorHAnsi" w:cstheme="minorHAnsi"/>
                <w:sz w:val="22"/>
                <w:szCs w:val="22"/>
              </w:rPr>
              <w:t>Organisational measures</w:t>
            </w:r>
          </w:p>
        </w:tc>
      </w:tr>
      <w:tr w:rsidRPr="005C319D" w:rsidR="00601189" w:rsidTr="1E723FFD" w14:paraId="5BB5164F" w14:textId="77777777">
        <w:trPr>
          <w:trHeight w:val="300"/>
        </w:trPr>
        <w:tc>
          <w:tcPr>
            <w:tcW w:w="1555" w:type="dxa"/>
            <w:shd w:val="clear" w:color="auto" w:fill="FFFFFF" w:themeFill="background1"/>
            <w:tcMar/>
            <w:vAlign w:val="center"/>
          </w:tcPr>
          <w:p w:rsidRPr="00612514" w:rsidR="00601189" w:rsidP="00601189" w:rsidRDefault="00601189" w14:paraId="303F7199" w14:textId="04B16751">
            <w:pPr>
              <w:spacing w:before="0" w:after="0"/>
              <w:rPr>
                <w:rFonts w:eastAsia="Calibri" w:asciiTheme="minorHAnsi" w:hAnsiTheme="minorHAnsi" w:cstheme="minorHAnsi"/>
                <w:b/>
                <w:bCs/>
                <w:sz w:val="22"/>
              </w:rPr>
            </w:pPr>
            <w:r w:rsidRPr="00612514">
              <w:rPr>
                <w:rFonts w:eastAsia="Calibri" w:asciiTheme="minorHAnsi" w:hAnsiTheme="minorHAnsi" w:cstheme="minorHAnsi"/>
                <w:b/>
                <w:bCs/>
                <w:sz w:val="22"/>
              </w:rPr>
              <w:t>University of Oxford</w:t>
            </w:r>
            <w:r>
              <w:rPr>
                <w:rFonts w:eastAsia="Calibri" w:asciiTheme="minorHAnsi" w:hAnsiTheme="minorHAnsi" w:cstheme="minorHAnsi"/>
                <w:b/>
                <w:bCs/>
                <w:sz w:val="22"/>
              </w:rPr>
              <w:t xml:space="preserve"> </w:t>
            </w:r>
            <w:r>
              <w:rPr>
                <w:rFonts w:eastAsia="Calibri" w:asciiTheme="minorHAnsi" w:hAnsiTheme="minorHAnsi" w:cstheme="minorHAnsi"/>
                <w:b/>
                <w:bCs/>
                <w:sz w:val="22"/>
              </w:rPr>
              <w:t xml:space="preserve">&amp; </w:t>
            </w:r>
            <w:r w:rsidRPr="00612514">
              <w:rPr>
                <w:rFonts w:eastAsia="Calibri" w:asciiTheme="minorHAnsi" w:hAnsiTheme="minorHAnsi" w:cstheme="minorHAnsi"/>
                <w:b/>
                <w:bCs/>
                <w:color w:val="000000" w:themeColor="text1"/>
                <w:sz w:val="22"/>
              </w:rPr>
              <w:t>REDCap Data Management System</w:t>
            </w:r>
          </w:p>
        </w:tc>
        <w:tc>
          <w:tcPr>
            <w:tcW w:w="4110" w:type="dxa"/>
            <w:shd w:val="clear" w:color="auto" w:fill="FFFFFF" w:themeFill="background1"/>
            <w:tcMar/>
          </w:tcPr>
          <w:p w:rsidRPr="00601189" w:rsidR="00601189" w:rsidP="00601189" w:rsidRDefault="00601189" w14:paraId="5C418CE9" w14:textId="3A965CDD">
            <w:pPr>
              <w:spacing w:before="0"/>
              <w:rPr>
                <w:rFonts w:asciiTheme="minorHAnsi" w:hAnsiTheme="minorHAnsi" w:cstheme="minorHAnsi"/>
                <w:sz w:val="22"/>
              </w:rPr>
            </w:pPr>
            <w:r w:rsidRPr="00601189">
              <w:rPr>
                <w:rFonts w:asciiTheme="minorHAnsi" w:hAnsiTheme="minorHAnsi" w:cstheme="minorHAnsi"/>
                <w:sz w:val="22"/>
              </w:rPr>
              <w:t>Configuration management to enforce security baselines.</w:t>
            </w:r>
          </w:p>
          <w:p w:rsidRPr="00601189" w:rsidR="00601189" w:rsidP="00601189" w:rsidRDefault="00601189" w14:paraId="59C7AAAC" w14:textId="77777777">
            <w:pPr>
              <w:spacing w:before="0"/>
              <w:rPr>
                <w:rFonts w:asciiTheme="minorHAnsi" w:hAnsiTheme="minorHAnsi" w:cstheme="minorHAnsi"/>
                <w:sz w:val="22"/>
              </w:rPr>
            </w:pPr>
            <w:r w:rsidRPr="00601189">
              <w:rPr>
                <w:rFonts w:asciiTheme="minorHAnsi" w:hAnsiTheme="minorHAnsi" w:cstheme="minorHAnsi"/>
                <w:sz w:val="22"/>
              </w:rPr>
              <w:t>Continuous monitoring tools for security event detection.</w:t>
            </w:r>
          </w:p>
          <w:p w:rsidRPr="00601189" w:rsidR="00601189" w:rsidP="00601189" w:rsidRDefault="00601189" w14:paraId="30B1BE52" w14:textId="77777777">
            <w:pPr>
              <w:spacing w:before="0"/>
              <w:rPr>
                <w:rFonts w:asciiTheme="minorHAnsi" w:hAnsiTheme="minorHAnsi" w:cstheme="minorHAnsi"/>
                <w:sz w:val="22"/>
              </w:rPr>
            </w:pPr>
            <w:r w:rsidRPr="00601189">
              <w:rPr>
                <w:rFonts w:asciiTheme="minorHAnsi" w:hAnsiTheme="minorHAnsi" w:cstheme="minorHAnsi"/>
                <w:sz w:val="22"/>
              </w:rPr>
              <w:t>Annual penetration testing and vulnerability assessments.</w:t>
            </w:r>
          </w:p>
          <w:p w:rsidRPr="00601189" w:rsidR="00601189" w:rsidP="00601189" w:rsidRDefault="00601189" w14:paraId="16513D8B" w14:textId="77777777">
            <w:pPr>
              <w:spacing w:before="0"/>
              <w:rPr>
                <w:rFonts w:asciiTheme="minorHAnsi" w:hAnsiTheme="minorHAnsi" w:cstheme="minorHAnsi"/>
                <w:sz w:val="22"/>
              </w:rPr>
            </w:pPr>
          </w:p>
          <w:p w:rsidRPr="00601189" w:rsidR="00601189" w:rsidP="00601189" w:rsidRDefault="00601189" w14:paraId="75BFF528" w14:textId="77777777">
            <w:pPr>
              <w:spacing w:before="0"/>
              <w:rPr>
                <w:rFonts w:asciiTheme="minorHAnsi" w:hAnsiTheme="minorHAnsi" w:cstheme="minorHAnsi"/>
                <w:sz w:val="22"/>
              </w:rPr>
            </w:pPr>
          </w:p>
          <w:p w:rsidRPr="00601189" w:rsidR="00601189" w:rsidP="00601189" w:rsidRDefault="00601189" w14:paraId="422718AA" w14:textId="63B241C1">
            <w:pPr>
              <w:spacing w:before="0"/>
              <w:rPr>
                <w:rFonts w:asciiTheme="minorHAnsi" w:hAnsiTheme="minorHAnsi" w:cstheme="minorHAnsi"/>
                <w:sz w:val="22"/>
              </w:rPr>
            </w:pPr>
          </w:p>
        </w:tc>
        <w:tc>
          <w:tcPr>
            <w:tcW w:w="4071" w:type="dxa"/>
            <w:shd w:val="clear" w:color="auto" w:fill="FFFFFF" w:themeFill="background1"/>
            <w:tcMar/>
          </w:tcPr>
          <w:p w:rsidRPr="00601189" w:rsidR="00601189" w:rsidP="00601189" w:rsidRDefault="00601189" w14:paraId="49BC6E1D" w14:textId="77777777">
            <w:pPr>
              <w:spacing w:before="0"/>
              <w:rPr>
                <w:rFonts w:asciiTheme="minorHAnsi" w:hAnsiTheme="minorHAnsi" w:cstheme="minorHAnsi"/>
                <w:sz w:val="22"/>
              </w:rPr>
            </w:pPr>
            <w:r w:rsidRPr="00601189">
              <w:rPr>
                <w:rFonts w:asciiTheme="minorHAnsi" w:hAnsiTheme="minorHAnsi" w:cstheme="minorHAnsi"/>
                <w:sz w:val="22"/>
              </w:rPr>
              <w:t>University of Oxford Information Security Office provides guidance, policies and compliance support, aligned to industry standards such as ISO/IEC 27001.</w:t>
            </w:r>
          </w:p>
          <w:p w:rsidRPr="00601189" w:rsidR="00601189" w:rsidP="1E723FFD" w:rsidRDefault="00601189" w14:paraId="4F61570C" w14:textId="47CABC8B">
            <w:pPr>
              <w:spacing w:before="0"/>
              <w:rPr>
                <w:rFonts w:ascii="Calibri" w:hAnsi="Calibri" w:cs="Calibri" w:asciiTheme="minorAscii" w:hAnsiTheme="minorAscii" w:cstheme="minorAscii"/>
                <w:sz w:val="22"/>
                <w:szCs w:val="22"/>
              </w:rPr>
            </w:pPr>
            <w:r w:rsidRPr="1E723FFD" w:rsidR="00601189">
              <w:rPr>
                <w:rFonts w:ascii="Calibri" w:hAnsi="Calibri" w:cs="Calibri" w:asciiTheme="minorAscii" w:hAnsiTheme="minorAscii" w:cstheme="minorAscii"/>
                <w:sz w:val="22"/>
                <w:szCs w:val="22"/>
              </w:rPr>
              <w:t xml:space="preserve">Designated ISARIC Data </w:t>
            </w:r>
            <w:r w:rsidRPr="1E723FFD" w:rsidR="31C341CC">
              <w:rPr>
                <w:rFonts w:ascii="Calibri" w:hAnsi="Calibri" w:cs="Calibri" w:asciiTheme="minorAscii" w:hAnsiTheme="minorAscii" w:cstheme="minorAscii"/>
                <w:sz w:val="22"/>
                <w:szCs w:val="22"/>
              </w:rPr>
              <w:t>team</w:t>
            </w:r>
            <w:r w:rsidRPr="1E723FFD" w:rsidR="00601189">
              <w:rPr>
                <w:rFonts w:ascii="Calibri" w:hAnsi="Calibri" w:cs="Calibri" w:asciiTheme="minorAscii" w:hAnsiTheme="minorAscii" w:cstheme="minorAscii"/>
                <w:sz w:val="22"/>
                <w:szCs w:val="22"/>
              </w:rPr>
              <w:t xml:space="preserve"> regularly reviews the TOMS and monitors data protection measures with support from Oxford Information Security, Information Governance and Information Compliance. </w:t>
            </w:r>
          </w:p>
          <w:p w:rsidRPr="00601189" w:rsidR="00601189" w:rsidP="00601189" w:rsidRDefault="00601189" w14:paraId="70E9FDA8" w14:textId="69D29A18">
            <w:pPr>
              <w:spacing w:before="0"/>
              <w:rPr>
                <w:rFonts w:asciiTheme="minorHAnsi" w:hAnsiTheme="minorHAnsi" w:cstheme="minorHAnsi"/>
                <w:sz w:val="22"/>
              </w:rPr>
            </w:pPr>
            <w:r w:rsidRPr="00601189">
              <w:rPr>
                <w:rFonts w:asciiTheme="minorHAnsi" w:hAnsiTheme="minorHAnsi" w:cstheme="minorHAnsi"/>
                <w:sz w:val="22"/>
              </w:rPr>
              <w:t>Annual S</w:t>
            </w:r>
            <w:r w:rsidRPr="00601189">
              <w:rPr>
                <w:rFonts w:asciiTheme="minorHAnsi" w:hAnsiTheme="minorHAnsi" w:cstheme="minorHAnsi"/>
                <w:sz w:val="22"/>
              </w:rPr>
              <w:t>ecurity and Data Protection Awareness Training mandatory for all ISARIC staff</w:t>
            </w:r>
            <w:r w:rsidRPr="00601189">
              <w:rPr>
                <w:rFonts w:asciiTheme="minorHAnsi" w:hAnsiTheme="minorHAnsi" w:cstheme="minorHAnsi"/>
                <w:sz w:val="22"/>
              </w:rPr>
              <w:t>.</w:t>
            </w:r>
          </w:p>
        </w:tc>
      </w:tr>
      <w:tr w:rsidRPr="005C319D" w:rsidR="00601189" w:rsidTr="1E723FFD" w14:paraId="21428795" w14:textId="77777777">
        <w:trPr>
          <w:trHeight w:val="300"/>
        </w:trPr>
        <w:tc>
          <w:tcPr>
            <w:tcW w:w="1555" w:type="dxa"/>
            <w:shd w:val="clear" w:color="auto" w:fill="FFFFFF" w:themeFill="background1"/>
            <w:tcMar/>
            <w:vAlign w:val="center"/>
          </w:tcPr>
          <w:p w:rsidR="00601189" w:rsidP="00601189" w:rsidRDefault="00601189" w14:paraId="4D928887" w14:textId="6313FE24">
            <w:pPr>
              <w:spacing w:before="0" w:after="0"/>
            </w:pPr>
            <w:r w:rsidRPr="00601189">
              <w:rPr>
                <w:rFonts w:eastAsia="Calibri" w:asciiTheme="minorHAnsi" w:hAnsiTheme="minorHAnsi" w:cstheme="minorHAnsi"/>
                <w:b/>
                <w:bCs/>
                <w:sz w:val="22"/>
              </w:rPr>
              <w:t>Amazon Web Services</w:t>
            </w:r>
          </w:p>
        </w:tc>
        <w:tc>
          <w:tcPr>
            <w:tcW w:w="4110" w:type="dxa"/>
            <w:shd w:val="clear" w:color="auto" w:fill="FFFFFF" w:themeFill="background1"/>
            <w:tcMar/>
          </w:tcPr>
          <w:p w:rsidR="00AF1F9E" w:rsidP="00601189" w:rsidRDefault="00601189" w14:paraId="7D9C09AB" w14:textId="77777777">
            <w:pPr>
              <w:spacing w:before="0"/>
              <w:rPr>
                <w:rFonts w:asciiTheme="minorHAnsi" w:hAnsiTheme="minorHAnsi" w:cstheme="minorHAnsi"/>
                <w:sz w:val="22"/>
              </w:rPr>
            </w:pPr>
            <w:r w:rsidRPr="00601189">
              <w:rPr>
                <w:rFonts w:asciiTheme="minorHAnsi" w:hAnsiTheme="minorHAnsi" w:cstheme="minorHAnsi"/>
                <w:sz w:val="22"/>
              </w:rPr>
              <w:t>External and internal audits to maintain ISO 27001 and other certifications</w:t>
            </w:r>
            <w:r w:rsidRPr="00601189">
              <w:rPr>
                <w:rFonts w:asciiTheme="minorHAnsi" w:hAnsiTheme="minorHAnsi" w:cstheme="minorHAnsi"/>
                <w:sz w:val="22"/>
              </w:rPr>
              <w:t xml:space="preserve"> where applicable</w:t>
            </w:r>
            <w:r w:rsidRPr="00601189">
              <w:rPr>
                <w:rFonts w:asciiTheme="minorHAnsi" w:hAnsiTheme="minorHAnsi" w:cstheme="minorHAnsi"/>
                <w:sz w:val="22"/>
              </w:rPr>
              <w:t>.</w:t>
            </w:r>
          </w:p>
          <w:p w:rsidR="00AF1F9E" w:rsidP="00601189" w:rsidRDefault="00601189" w14:paraId="0812C305" w14:textId="77777777">
            <w:pPr>
              <w:spacing w:before="0"/>
              <w:rPr>
                <w:rFonts w:asciiTheme="minorHAnsi" w:hAnsiTheme="minorHAnsi" w:cstheme="minorHAnsi"/>
                <w:sz w:val="22"/>
              </w:rPr>
            </w:pPr>
            <w:r w:rsidRPr="00601189">
              <w:rPr>
                <w:rFonts w:asciiTheme="minorHAnsi" w:hAnsiTheme="minorHAnsi" w:cstheme="minorHAnsi"/>
                <w:sz w:val="22"/>
              </w:rPr>
              <w:t>Automated scanning for vulnerabilities in cloud workloads.</w:t>
            </w:r>
          </w:p>
          <w:p w:rsidRPr="00601189" w:rsidR="00601189" w:rsidP="00601189" w:rsidRDefault="00601189" w14:paraId="5DB569AF" w14:textId="4F8DA57E">
            <w:pPr>
              <w:spacing w:before="0"/>
              <w:rPr>
                <w:rFonts w:asciiTheme="minorHAnsi" w:hAnsiTheme="minorHAnsi" w:cstheme="minorHAnsi"/>
                <w:sz w:val="22"/>
              </w:rPr>
            </w:pPr>
            <w:r w:rsidRPr="00601189">
              <w:rPr>
                <w:rFonts w:asciiTheme="minorHAnsi" w:hAnsiTheme="minorHAnsi" w:cstheme="minorHAnsi"/>
                <w:sz w:val="22"/>
              </w:rPr>
              <w:t>Logging and alerting on security incidents via AWS Security Hub and CloudTrail.</w:t>
            </w:r>
          </w:p>
        </w:tc>
        <w:tc>
          <w:tcPr>
            <w:tcW w:w="4071" w:type="dxa"/>
            <w:shd w:val="clear" w:color="auto" w:fill="FFFFFF" w:themeFill="background1"/>
            <w:tcMar/>
          </w:tcPr>
          <w:p w:rsidRPr="00601189" w:rsidR="00601189" w:rsidP="00601189" w:rsidRDefault="00601189" w14:paraId="13A44D9F" w14:textId="4906CC40">
            <w:pPr>
              <w:spacing w:before="0"/>
              <w:rPr>
                <w:rFonts w:asciiTheme="minorHAnsi" w:hAnsiTheme="minorHAnsi" w:cstheme="minorHAnsi"/>
                <w:sz w:val="22"/>
              </w:rPr>
            </w:pPr>
          </w:p>
        </w:tc>
      </w:tr>
    </w:tbl>
    <w:p w:rsidRPr="005C319D" w:rsidR="005B5AA7" w:rsidP="00890958" w:rsidRDefault="005B5AA7" w14:paraId="3221DB20" w14:textId="77777777">
      <w:pPr>
        <w:pStyle w:val="Heading2"/>
        <w:rPr>
          <w:rFonts w:eastAsia="Times New Roman" w:asciiTheme="minorHAnsi" w:hAnsiTheme="minorHAnsi" w:cstheme="minorHAnsi"/>
          <w:sz w:val="22"/>
          <w:szCs w:val="22"/>
        </w:rPr>
      </w:pPr>
    </w:p>
    <w:p w:rsidRPr="00612514" w:rsidR="008726E3" w:rsidP="00AF1F9E" w:rsidRDefault="008726E3" w14:paraId="1BF6519B" w14:textId="5CB1F571">
      <w:pPr>
        <w:pStyle w:val="Heading2"/>
        <w:spacing w:after="0"/>
        <w:rPr>
          <w:rFonts w:eastAsia="Times New Roman" w:asciiTheme="minorHAnsi" w:hAnsiTheme="minorHAnsi" w:cstheme="minorHAnsi"/>
          <w:sz w:val="24"/>
          <w:szCs w:val="24"/>
        </w:rPr>
      </w:pPr>
      <w:r w:rsidRPr="00612514">
        <w:rPr>
          <w:rFonts w:eastAsia="Times New Roman" w:asciiTheme="minorHAnsi" w:hAnsiTheme="minorHAnsi" w:cstheme="minorHAnsi"/>
          <w:sz w:val="24"/>
          <w:szCs w:val="24"/>
        </w:rPr>
        <w:t>Incident response management</w:t>
      </w:r>
    </w:p>
    <w:p w:rsidRPr="00AF1F9E" w:rsidR="00601189" w:rsidP="00AF1F9E" w:rsidRDefault="00601189" w14:paraId="61F554F9" w14:textId="7E47E96D">
      <w:pPr>
        <w:spacing w:before="0" w:after="160"/>
        <w:rPr>
          <w:rFonts w:eastAsia="Calibri" w:asciiTheme="minorHAnsi" w:hAnsiTheme="minorHAnsi" w:cstheme="minorHAnsi"/>
          <w:sz w:val="22"/>
        </w:rPr>
      </w:pPr>
      <w:r w:rsidRPr="005C319D">
        <w:rPr>
          <w:rFonts w:eastAsia="Calibri" w:asciiTheme="minorHAnsi" w:hAnsiTheme="minorHAnsi" w:cstheme="minorHAnsi"/>
          <w:sz w:val="22"/>
        </w:rPr>
        <w:t xml:space="preserve">ISARIC </w:t>
      </w:r>
      <w:r>
        <w:rPr>
          <w:rFonts w:eastAsia="Calibri" w:asciiTheme="minorHAnsi" w:hAnsiTheme="minorHAnsi" w:cstheme="minorHAnsi"/>
          <w:sz w:val="22"/>
        </w:rPr>
        <w:t xml:space="preserve">operates in </w:t>
      </w:r>
      <w:r w:rsidRPr="005C319D">
        <w:rPr>
          <w:rFonts w:eastAsia="Calibri" w:asciiTheme="minorHAnsi" w:hAnsiTheme="minorHAnsi" w:cstheme="minorHAnsi"/>
          <w:sz w:val="22"/>
        </w:rPr>
        <w:t>compliance with University</w:t>
      </w:r>
      <w:r>
        <w:rPr>
          <w:rFonts w:eastAsia="Calibri" w:asciiTheme="minorHAnsi" w:hAnsiTheme="minorHAnsi" w:cstheme="minorHAnsi"/>
          <w:sz w:val="22"/>
        </w:rPr>
        <w:t xml:space="preserve"> of Oxford</w:t>
      </w:r>
      <w:r w:rsidRPr="005C319D">
        <w:rPr>
          <w:rFonts w:eastAsia="Calibri" w:asciiTheme="minorHAnsi" w:hAnsiTheme="minorHAnsi" w:cstheme="minorHAnsi"/>
          <w:sz w:val="22"/>
        </w:rPr>
        <w:t xml:space="preserve">-supervised organisational controls for </w:t>
      </w:r>
      <w:r>
        <w:rPr>
          <w:rFonts w:eastAsia="Calibri" w:asciiTheme="minorHAnsi" w:hAnsiTheme="minorHAnsi" w:cstheme="minorHAnsi"/>
          <w:sz w:val="22"/>
        </w:rPr>
        <w:t xml:space="preserve">reporting of </w:t>
      </w:r>
      <w:r w:rsidRPr="005C319D">
        <w:rPr>
          <w:rFonts w:eastAsia="Calibri" w:asciiTheme="minorHAnsi" w:hAnsiTheme="minorHAnsi" w:cstheme="minorHAnsi"/>
          <w:sz w:val="22"/>
        </w:rPr>
        <w:t>personal data breaches</w:t>
      </w:r>
      <w:r w:rsidR="00AF1F9E">
        <w:rPr>
          <w:rFonts w:eastAsia="Calibri" w:asciiTheme="minorHAnsi" w:hAnsiTheme="minorHAnsi" w:cstheme="minorHAnsi"/>
          <w:sz w:val="22"/>
        </w:rPr>
        <w:t xml:space="preserve"> to the UK Commissioner’s Office</w:t>
      </w:r>
      <w:r w:rsidRPr="005C319D">
        <w:rPr>
          <w:rFonts w:eastAsia="Calibri" w:asciiTheme="minorHAnsi" w:hAnsiTheme="minorHAnsi" w:cstheme="minorHAnsi"/>
          <w:sz w:val="22"/>
        </w:rPr>
        <w:t>.</w:t>
      </w:r>
      <w:r>
        <w:rPr>
          <w:rFonts w:eastAsia="Calibri" w:asciiTheme="minorHAnsi" w:hAnsiTheme="minorHAnsi" w:cstheme="minorHAnsi"/>
          <w:sz w:val="22"/>
        </w:rPr>
        <w:t xml:space="preserve"> Procedures include event logging, investigation and </w:t>
      </w:r>
      <w:r>
        <w:rPr>
          <w:rFonts w:eastAsia="Calibri" w:asciiTheme="minorHAnsi" w:hAnsiTheme="minorHAnsi" w:cstheme="minorHAnsi"/>
          <w:sz w:val="22"/>
        </w:rPr>
        <w:t>mitigation of vulnerabilities, notification and tracking.</w:t>
      </w:r>
      <w:r w:rsidRPr="00AF1F9E" w:rsidR="00AF1F9E">
        <w:rPr>
          <w:rFonts w:eastAsia="Calibri" w:asciiTheme="minorHAnsi" w:hAnsiTheme="minorHAnsi" w:cstheme="minorHAnsi"/>
          <w:sz w:val="22"/>
        </w:rPr>
        <w:t xml:space="preserve"> </w:t>
      </w:r>
      <w:r w:rsidRPr="005C319D" w:rsidR="00AF1F9E">
        <w:rPr>
          <w:rFonts w:eastAsia="Calibri" w:asciiTheme="minorHAnsi" w:hAnsiTheme="minorHAnsi" w:cstheme="minorHAnsi"/>
          <w:sz w:val="22"/>
        </w:rPr>
        <w:t>University of Oxford registration with UK Information Commissioner’s Office: Z575783X</w:t>
      </w:r>
    </w:p>
    <w:p w:rsidR="00601189" w:rsidP="00601189" w:rsidRDefault="00601189" w14:paraId="1BC9BABD" w14:textId="77777777">
      <w:pPr>
        <w:spacing w:before="0" w:after="0"/>
        <w:rPr>
          <w:rFonts w:asciiTheme="minorHAnsi" w:hAnsiTheme="minorHAnsi" w:cstheme="minorHAnsi"/>
          <w:sz w:val="22"/>
        </w:rPr>
      </w:pPr>
    </w:p>
    <w:sectPr w:rsidR="00601189" w:rsidSect="00890958">
      <w:footerReference w:type="default" r:id="rId18"/>
      <w:pgSz w:w="11906" w:h="16838" w:orient="portrait"/>
      <w:pgMar w:top="1440" w:right="1080" w:bottom="1440" w:left="1080" w:header="283" w:footer="708" w:gutter="0"/>
      <w:cols w:space="708"/>
      <w:docGrid w:linePitch="360"/>
    </w:sectPr>
  </w:body>
</w:document>
</file>

<file path=word/comments.xml><?xml version="1.0" encoding="utf-8"?>
<w:comments xmlns:w14="http://schemas.microsoft.com/office/word/2010/wordml" xmlns:r="http://schemas.openxmlformats.org/officeDocument/2006/relationships" xmlns:w="http://schemas.openxmlformats.org/wordprocessingml/2006/main">
  <w:comment xmlns:w="http://schemas.openxmlformats.org/wordprocessingml/2006/main" w:initials="TE" w:author="Tom Edinburgh" w:date="2025-08-19T12:03:27" w:id="658106259">
    <w:p xmlns:w14="http://schemas.microsoft.com/office/word/2010/wordml" xmlns:w="http://schemas.openxmlformats.org/wordprocessingml/2006/main" w:rsidR="57246669" w:rsidRDefault="090E3208" w14:paraId="14A0BCFC" w14:textId="429A9378">
      <w:pPr>
        <w:pStyle w:val="CommentText"/>
      </w:pPr>
      <w:r>
        <w:rPr>
          <w:rStyle w:val="CommentReference"/>
        </w:rPr>
        <w:annotationRef/>
      </w:r>
      <w:r w:rsidRPr="1B745836" w:rsidR="015478A1">
        <w:t>I would use 'direct identifiers' here</w:t>
      </w:r>
    </w:p>
  </w:comment>
  <w:comment xmlns:w="http://schemas.openxmlformats.org/wordprocessingml/2006/main" w:initials="TE" w:author="Tom Edinburgh" w:date="2025-08-19T12:04:02" w:id="533086583">
    <w:p xmlns:w14="http://schemas.microsoft.com/office/word/2010/wordml" xmlns:w="http://schemas.openxmlformats.org/wordprocessingml/2006/main" w:rsidR="0AACDB12" w:rsidRDefault="42DBA83E" w14:paraId="4696F6BE" w14:textId="2E7AD947">
      <w:pPr>
        <w:pStyle w:val="CommentText"/>
      </w:pPr>
      <w:r>
        <w:rPr>
          <w:rStyle w:val="CommentReference"/>
        </w:rPr>
        <w:annotationRef/>
      </w:r>
      <w:r w:rsidRPr="3505B869" w:rsidR="1E7784F0">
        <w:t>Similarly 'directly identifying'</w:t>
      </w:r>
    </w:p>
  </w:comment>
  <w:comment xmlns:w="http://schemas.openxmlformats.org/wordprocessingml/2006/main" w:initials="TE" w:author="Tom Edinburgh" w:date="2025-08-19T12:05:11" w:id="1029086326">
    <w:p xmlns:w14="http://schemas.microsoft.com/office/word/2010/wordml" xmlns:w="http://schemas.openxmlformats.org/wordprocessingml/2006/main" w:rsidR="18E00931" w:rsidRDefault="7EB6FAEE" w14:paraId="1AAD8F9A" w14:textId="71F4E6EE">
      <w:pPr>
        <w:pStyle w:val="CommentText"/>
      </w:pPr>
      <w:r>
        <w:rPr>
          <w:rStyle w:val="CommentReference"/>
        </w:rPr>
        <w:annotationRef/>
      </w:r>
      <w:r w:rsidRPr="0BB5BD99" w:rsidR="3E0052CF">
        <w:t>I think we do capture potentially identifying information, but only quasi-identifiers</w:t>
      </w:r>
    </w:p>
  </w:comment>
  <w:comment xmlns:w="http://schemas.openxmlformats.org/wordprocessingml/2006/main" w:initials="TE" w:author="Tom Edinburgh" w:date="2025-08-19T12:05:20" w:id="15366433">
    <w:p xmlns:w14="http://schemas.microsoft.com/office/word/2010/wordml" xmlns:w="http://schemas.openxmlformats.org/wordprocessingml/2006/main" w:rsidR="7F8D5676" w:rsidRDefault="0BF5DBE9" w14:paraId="19B780D7" w14:textId="00E5BF72">
      <w:pPr>
        <w:pStyle w:val="CommentText"/>
      </w:pPr>
      <w:r>
        <w:rPr>
          <w:rStyle w:val="CommentReference"/>
        </w:rPr>
        <w:annotationRef/>
      </w:r>
      <w:r w:rsidRPr="534955A7" w:rsidR="770117FD">
        <w:t>Also 'direct identifiers'</w:t>
      </w:r>
    </w:p>
  </w:comment>
  <w:comment xmlns:w="http://schemas.openxmlformats.org/wordprocessingml/2006/main" w:initials="AD" w:author="Abhishek Dasgupta" w:date="2025-08-19T12:10:06" w:id="503144139">
    <w:p xmlns:w14="http://schemas.microsoft.com/office/word/2010/wordml" xmlns:w="http://schemas.openxmlformats.org/wordprocessingml/2006/main" w:rsidR="04022D97" w:rsidRDefault="318470F5" w14:paraId="4CA11471" w14:textId="56FD7360">
      <w:pPr>
        <w:pStyle w:val="CommentText"/>
      </w:pPr>
      <w:r>
        <w:rPr>
          <w:rStyle w:val="CommentReference"/>
        </w:rPr>
        <w:annotationRef/>
      </w:r>
      <w:r>
        <w:fldChar w:fldCharType="begin"/>
      </w:r>
      <w:r>
        <w:instrText xml:space="preserve"> HYPERLINK "mailto:clme2732@ox.ac.uk"</w:instrText>
      </w:r>
      <w:bookmarkStart w:name="_@_5D0FD45EA2C4425093A429D7E0A9857DZ" w:id="116947803"/>
      <w:r>
        <w:fldChar w:fldCharType="separate"/>
      </w:r>
      <w:bookmarkEnd w:id="116947803"/>
      <w:r w:rsidRPr="70E7B400" w:rsidR="165C3425">
        <w:rPr>
          <w:rStyle w:val="Mention"/>
          <w:noProof/>
        </w:rPr>
        <w:t>@Tom Edinburgh</w:t>
      </w:r>
      <w:r>
        <w:fldChar w:fldCharType="end"/>
      </w:r>
      <w:r w:rsidRPr="2523F695" w:rsidR="1F8BD65E">
        <w:t xml:space="preserve"> </w:t>
      </w:r>
      <w:r>
        <w:fldChar w:fldCharType="begin"/>
      </w:r>
      <w:r>
        <w:instrText xml:space="preserve"> HYPERLINK "mailto:clme2528@ox.ac.uk"</w:instrText>
      </w:r>
      <w:bookmarkStart w:name="_@_E03C55EDA9654C2882F330F39AFBBBD5Z" w:id="798774316"/>
      <w:r>
        <w:fldChar w:fldCharType="separate"/>
      </w:r>
      <w:bookmarkEnd w:id="798774316"/>
      <w:r w:rsidRPr="42AE4B55" w:rsidR="79506E9D">
        <w:rPr>
          <w:rStyle w:val="Mention"/>
          <w:noProof/>
        </w:rPr>
        <w:t>@Esteban Garcia</w:t>
      </w:r>
      <w:r>
        <w:fldChar w:fldCharType="end"/>
      </w:r>
      <w:r w:rsidRPr="1C02A91F" w:rsidR="5CB372E1">
        <w:t xml:space="preserve"> We can have a discussion on encryption options. Currently we are using the default option (SSE-S3), we can switch to something else from https://docs.aws.amazon.com/AmazonS3/latest/userguide/UsingEncryption.html</w:t>
      </w:r>
    </w:p>
  </w:comment>
  <w:comment xmlns:w="http://schemas.openxmlformats.org/wordprocessingml/2006/main" w:initials="TE" w:author="Tom Edinburgh" w:date="2025-08-19T12:15:46" w:id="618429259">
    <w:p xmlns:w14="http://schemas.microsoft.com/office/word/2010/wordml" xmlns:w="http://schemas.openxmlformats.org/wordprocessingml/2006/main" w:rsidR="3217FBC5" w:rsidRDefault="462CD97D" w14:paraId="00CDFA7E" w14:textId="2B50C22C">
      <w:pPr>
        <w:pStyle w:val="CommentText"/>
      </w:pPr>
      <w:r>
        <w:rPr>
          <w:rStyle w:val="CommentReference"/>
        </w:rPr>
        <w:annotationRef/>
      </w:r>
      <w:r w:rsidRPr="7AF08234" w:rsidR="42A7DED0">
        <w:t xml:space="preserve">I think pseudonymisation is the right term (e.g. </w:t>
      </w:r>
      <w:hyperlink xmlns:r="http://schemas.openxmlformats.org/officeDocument/2006/relationships" r:id="R9d8cebf3fcdf4520">
        <w:r w:rsidRPr="224D6E8F" w:rsidR="09669F48">
          <w:rPr>
            <w:rStyle w:val="Hyperlink"/>
          </w:rPr>
          <w:t>https://ico.org.uk/for-organisations/uk-gdpr-guidance-and-resources/data-sharing/anonymisation/introduction-to-anonymisation</w:t>
        </w:r>
      </w:hyperlink>
      <w:r w:rsidRPr="32776A30" w:rsidR="4E7DCE7B">
        <w:t>) but we don't store tokenised pseudonyms for direct identifiers either (I think this is clear from the rest of the paragraph)</w:t>
      </w:r>
    </w:p>
  </w:comment>
  <w:comment xmlns:w="http://schemas.openxmlformats.org/wordprocessingml/2006/main" w:initials="TE" w:author="Tom Edinburgh" w:date="2025-08-19T12:16:07" w:id="847919784">
    <w:p xmlns:w14="http://schemas.microsoft.com/office/word/2010/wordml" xmlns:w="http://schemas.openxmlformats.org/wordprocessingml/2006/main" w:rsidR="3F12F318" w:rsidRDefault="0DE31C79" w14:paraId="7B04AEA0" w14:textId="70628459">
      <w:pPr>
        <w:pStyle w:val="CommentText"/>
      </w:pPr>
      <w:r>
        <w:rPr>
          <w:rStyle w:val="CommentReference"/>
        </w:rPr>
        <w:annotationRef/>
      </w:r>
      <w:r w:rsidRPr="4FEB6CB7" w:rsidR="04D31F94">
        <w:t>So this isn't really a suggestion or anything</w:t>
      </w:r>
    </w:p>
  </w:comment>
  <w:comment xmlns:w="http://schemas.openxmlformats.org/wordprocessingml/2006/main" w:initials="TE" w:author="Tom Edinburgh" w:date="2025-08-19T12:18:34" w:id="1261497347">
    <w:p xmlns:w14="http://schemas.microsoft.com/office/word/2010/wordml" xmlns:w="http://schemas.openxmlformats.org/wordprocessingml/2006/main" w:rsidR="1E477600" w:rsidRDefault="3EC7E5F2" w14:paraId="3B4FF514" w14:textId="270FFB52">
      <w:pPr>
        <w:pStyle w:val="CommentText"/>
      </w:pPr>
      <w:r>
        <w:rPr>
          <w:rStyle w:val="CommentReference"/>
        </w:rPr>
        <w:annotationRef/>
      </w:r>
      <w:r w:rsidRPr="2EA8EF4D" w:rsidR="56C44C8F">
        <w:t>Who also sign agreements with us?</w:t>
      </w:r>
    </w:p>
  </w:comment>
  <w:comment xmlns:w="http://schemas.openxmlformats.org/wordprocessingml/2006/main" w:initials="AD" w:author="Abhishek Dasgupta" w:date="2025-08-19T12:20:10" w:id="545587138">
    <w:p xmlns:w14="http://schemas.microsoft.com/office/word/2010/wordml" xmlns:w="http://schemas.openxmlformats.org/wordprocessingml/2006/main" w:rsidR="6C5A4CA4" w:rsidRDefault="3CB9CC6C" w14:paraId="456BDCFC" w14:textId="62895349">
      <w:pPr>
        <w:pStyle w:val="CommentText"/>
      </w:pPr>
      <w:r>
        <w:rPr>
          <w:rStyle w:val="CommentReference"/>
        </w:rPr>
        <w:annotationRef/>
      </w:r>
      <w:r w:rsidRPr="7D09B9F8" w:rsidR="353EA115">
        <w:t>Agreed</w:t>
      </w:r>
    </w:p>
  </w:comment>
  <w:comment xmlns:w="http://schemas.openxmlformats.org/wordprocessingml/2006/main" w:initials="TE" w:author="Tom Edinburgh" w:date="2025-08-19T12:20:20" w:id="1581703961">
    <w:p xmlns:w14="http://schemas.microsoft.com/office/word/2010/wordml" xmlns:w="http://schemas.openxmlformats.org/wordprocessingml/2006/main" w:rsidR="4F50C08B" w:rsidRDefault="606657ED" w14:paraId="570BAC08" w14:textId="287F17EB">
      <w:pPr>
        <w:pStyle w:val="CommentText"/>
      </w:pPr>
      <w:r>
        <w:rPr>
          <w:rStyle w:val="CommentReference"/>
        </w:rPr>
        <w:annotationRef/>
      </w:r>
      <w:r w:rsidRPr="09B86957" w:rsidR="3575D832">
        <w:t>I'm not sure what/who this is</w:t>
      </w:r>
    </w:p>
  </w:comment>
  <w:comment xmlns:w="http://schemas.openxmlformats.org/wordprocessingml/2006/main" w:initials="TE" w:author="Tom Edinburgh" w:date="2025-08-19T12:21:49" w:id="220099127">
    <w:p xmlns:w14="http://schemas.microsoft.com/office/word/2010/wordml" xmlns:w="http://schemas.openxmlformats.org/wordprocessingml/2006/main" w:rsidR="22B6941F" w:rsidRDefault="4E715ADA" w14:paraId="67A39AF2" w14:textId="627DEABC">
      <w:pPr>
        <w:pStyle w:val="CommentText"/>
      </w:pPr>
      <w:r>
        <w:rPr>
          <w:rStyle w:val="CommentReference"/>
        </w:rPr>
        <w:annotationRef/>
      </w:r>
      <w:r w:rsidRPr="139C89FC" w:rsidR="33902ECE">
        <w:t>I'm not sure what this is</w:t>
      </w:r>
    </w:p>
  </w:comment>
  <w:comment xmlns:w="http://schemas.openxmlformats.org/wordprocessingml/2006/main" w:initials="TE" w:author="Tom Edinburgh" w:date="2025-08-19T12:25:09" w:id="606207425">
    <w:p xmlns:w14="http://schemas.microsoft.com/office/word/2010/wordml" xmlns:w="http://schemas.openxmlformats.org/wordprocessingml/2006/main" w:rsidR="52B7E77A" w:rsidRDefault="5B5C9F5F" w14:paraId="7990D450" w14:textId="29D39495">
      <w:pPr>
        <w:pStyle w:val="CommentText"/>
      </w:pPr>
      <w:r>
        <w:rPr>
          <w:rStyle w:val="CommentReference"/>
        </w:rPr>
        <w:annotationRef/>
      </w:r>
      <w:r w:rsidRPr="6DF3C53C" w:rsidR="6B2D47BD">
        <w:t>available to download</w:t>
      </w:r>
    </w:p>
  </w:comment>
  <w:comment xmlns:w="http://schemas.openxmlformats.org/wordprocessingml/2006/main" w:initials="AD" w:author="Abhishek Dasgupta" w:date="2025-08-19T12:25:34" w:id="1583979533">
    <w:p xmlns:w14="http://schemas.microsoft.com/office/word/2010/wordml" xmlns:w="http://schemas.openxmlformats.org/wordprocessingml/2006/main" w:rsidR="1A578ADA" w:rsidRDefault="06C9527B" w14:paraId="4AF3EFEA" w14:textId="47A5E9EC">
      <w:pPr>
        <w:pStyle w:val="CommentText"/>
      </w:pPr>
      <w:r>
        <w:rPr>
          <w:rStyle w:val="CommentReference"/>
        </w:rPr>
        <w:annotationRef/>
      </w:r>
      <w:r w:rsidRPr="5B7DCC16" w:rsidR="14D169D3">
        <w:t>Is there a template for this?</w:t>
      </w:r>
    </w:p>
  </w:comment>
  <w:comment xmlns:w="http://schemas.openxmlformats.org/wordprocessingml/2006/main" w:initials="AD" w:author="Abhishek Dasgupta" w:date="2025-08-19T12:26:14" w:id="2146985049">
    <w:p xmlns:w14="http://schemas.microsoft.com/office/word/2010/wordml" xmlns:w="http://schemas.openxmlformats.org/wordprocessingml/2006/main" w:rsidR="08FD3E5D" w:rsidRDefault="02956B50" w14:paraId="63BBDFCC" w14:textId="4D445A63">
      <w:pPr>
        <w:pStyle w:val="CommentText"/>
      </w:pPr>
      <w:r>
        <w:rPr>
          <w:rStyle w:val="CommentReference"/>
        </w:rPr>
        <w:annotationRef/>
      </w:r>
      <w:r w:rsidRPr="266F2513" w:rsidR="0F7D79D0">
        <w:t>Needs a template</w:t>
      </w:r>
    </w:p>
  </w:comment>
  <w:comment xmlns:w="http://schemas.openxmlformats.org/wordprocessingml/2006/main" w:initials="TE" w:author="Tom Edinburgh" w:date="2025-08-19T12:27:15" w:id="1778845634">
    <w:p xmlns:w14="http://schemas.microsoft.com/office/word/2010/wordml" xmlns:w="http://schemas.openxmlformats.org/wordprocessingml/2006/main" w:rsidR="2055CD79" w:rsidRDefault="6C2231A5" w14:paraId="5D46A947" w14:textId="3C2CC781">
      <w:pPr>
        <w:pStyle w:val="CommentText"/>
      </w:pPr>
      <w:r>
        <w:rPr>
          <w:rStyle w:val="CommentReference"/>
        </w:rPr>
        <w:annotationRef/>
      </w:r>
      <w:r w:rsidRPr="7A0AAA90" w:rsidR="2F72E6C7">
        <w:t>ISARIC Data team or ISARIC Data Governance team (which is mentioned in Input Control)</w:t>
      </w:r>
    </w:p>
  </w:comment>
  <w:comment xmlns:w="http://schemas.openxmlformats.org/wordprocessingml/2006/main" w:initials="TE" w:author="Tom Edinburgh" w:date="2025-08-19T12:28:17" w:id="1990931831">
    <w:p xmlns:w14="http://schemas.microsoft.com/office/word/2010/wordml" xmlns:w="http://schemas.openxmlformats.org/wordprocessingml/2006/main" w:rsidR="721E7925" w:rsidRDefault="4E14EFEC" w14:paraId="35F48A77" w14:textId="6D602D67">
      <w:pPr>
        <w:pStyle w:val="CommentText"/>
      </w:pPr>
      <w:r>
        <w:rPr>
          <w:rStyle w:val="CommentReference"/>
        </w:rPr>
        <w:annotationRef/>
      </w:r>
      <w:r w:rsidRPr="5F546752" w:rsidR="289F52E3">
        <w:t>Does 'ISARIC staff' include G.h?</w:t>
      </w:r>
    </w:p>
  </w:comment>
  <w:comment xmlns:w="http://schemas.openxmlformats.org/wordprocessingml/2006/main" w:initials="EP" w:author="Elise Pesonel" w:date="2025-08-19T13:55:01" w:id="55101454">
    <w:p xmlns:w14="http://schemas.microsoft.com/office/word/2010/wordml" xmlns:w="http://schemas.openxmlformats.org/wordprocessingml/2006/main" w:rsidR="6D69F597" w:rsidRDefault="34AA6356" w14:paraId="0FB0BB05" w14:textId="3327E7BD">
      <w:pPr>
        <w:pStyle w:val="CommentText"/>
      </w:pPr>
      <w:r>
        <w:rPr>
          <w:rStyle w:val="CommentReference"/>
        </w:rPr>
        <w:annotationRef/>
      </w:r>
      <w:r w:rsidRPr="0DED021A" w:rsidR="1266B821">
        <w:t xml:space="preserve">Are we doing that ? </w:t>
      </w:r>
    </w:p>
  </w:comment>
  <w:comment xmlns:w="http://schemas.openxmlformats.org/wordprocessingml/2006/main" w:initials="LM" w:author="Laura Merson" w:date="2025-08-20T12:27:11" w:id="94083117">
    <w:p xmlns:w14="http://schemas.microsoft.com/office/word/2010/wordml" xmlns:w="http://schemas.openxmlformats.org/wordprocessingml/2006/main" w:rsidR="36C5CD23" w:rsidRDefault="4C0A4554" w14:paraId="58B9DAE0" w14:textId="2B9722A3">
      <w:pPr>
        <w:pStyle w:val="CommentText"/>
      </w:pPr>
      <w:r>
        <w:rPr>
          <w:rStyle w:val="CommentReference"/>
        </w:rPr>
        <w:annotationRef/>
      </w:r>
      <w:r w:rsidRPr="165B2CF9" w:rsidR="6B4A2457">
        <w:t xml:space="preserve">Yes, Oxford has a process. This would be reported to Info Compliance. </w:t>
      </w:r>
    </w:p>
  </w:comment>
  <w:comment xmlns:w="http://schemas.openxmlformats.org/wordprocessingml/2006/main" w:initials="LM" w:author="Laura Merson" w:date="2025-08-20T12:44:06" w:id="710524124">
    <w:p xmlns:w14="http://schemas.microsoft.com/office/word/2010/wordml" xmlns:w="http://schemas.openxmlformats.org/wordprocessingml/2006/main" w:rsidR="36865EC5" w:rsidRDefault="63CA389F" w14:paraId="0932BEE2" w14:textId="6EF26377">
      <w:pPr>
        <w:pStyle w:val="CommentText"/>
      </w:pPr>
      <w:r>
        <w:rPr>
          <w:rStyle w:val="CommentReference"/>
        </w:rPr>
        <w:annotationRef/>
      </w:r>
      <w:r>
        <w:fldChar w:fldCharType="begin"/>
      </w:r>
      <w:r>
        <w:instrText xml:space="preserve"> HYPERLINK "mailto:trop0575@ox.ac.uk"</w:instrText>
      </w:r>
      <w:bookmarkStart w:name="_@_4871271B98E244D8A39C2B02C462D430Z" w:id="1228479271"/>
      <w:r>
        <w:fldChar w:fldCharType="separate"/>
      </w:r>
      <w:bookmarkEnd w:id="1228479271"/>
      <w:r w:rsidRPr="1C83A4B9" w:rsidR="633A8C6D">
        <w:rPr>
          <w:rStyle w:val="Mention"/>
          <w:noProof/>
        </w:rPr>
        <w:t>@Elise Pesonel</w:t>
      </w:r>
      <w:r>
        <w:fldChar w:fldCharType="end"/>
      </w:r>
      <w:r w:rsidRPr="1B5BBACA" w:rsidR="373A4D9F">
        <w:t xml:space="preserve">  - any chance this is (or can be) included in a procedure somewhere? The DMP? Or should we amend this?</w:t>
      </w:r>
    </w:p>
  </w:comment>
  <w:comment xmlns:w="http://schemas.openxmlformats.org/wordprocessingml/2006/main" w:initials="LM" w:author="Laura Merson" w:date="2025-08-20T12:48:27" w:id="1241370139">
    <w:p xmlns:w14="http://schemas.microsoft.com/office/word/2010/wordml" xmlns:w="http://schemas.openxmlformats.org/wordprocessingml/2006/main" w:rsidR="53C93C68" w:rsidRDefault="1664481E" w14:paraId="50D5933B" w14:textId="680C0D5B">
      <w:pPr>
        <w:pStyle w:val="CommentText"/>
      </w:pPr>
      <w:r>
        <w:rPr>
          <w:rStyle w:val="CommentReference"/>
        </w:rPr>
        <w:annotationRef/>
      </w:r>
      <w:r w:rsidRPr="367468C5" w:rsidR="76720A55">
        <w:t xml:space="preserve">ICT manages this and has templates for info collection. </w:t>
      </w:r>
    </w:p>
  </w:comment>
  <w:comment xmlns:w="http://schemas.openxmlformats.org/wordprocessingml/2006/main" w:initials="EP" w:author="Elise Pesonel" w:date="2025-08-20T13:50:39" w:id="299703616">
    <w:p xmlns:w14="http://schemas.microsoft.com/office/word/2010/wordml" xmlns:w="http://schemas.openxmlformats.org/wordprocessingml/2006/main" w:rsidR="76F7A23E" w:rsidRDefault="41A34347" w14:paraId="70CD761E" w14:textId="1846D75E">
      <w:pPr>
        <w:pStyle w:val="CommentText"/>
      </w:pPr>
      <w:r>
        <w:rPr>
          <w:rStyle w:val="CommentReference"/>
        </w:rPr>
        <w:annotationRef/>
      </w:r>
      <w:r w:rsidRPr="4A950DA9" w:rsidR="28488524">
        <w:t>As mentioned several times by Tom  do we agree that we don't do de-identification but we ensure that no direct identifiers are sent?  If yes, we can add this in the SOP Data Management.</w:t>
      </w:r>
    </w:p>
  </w:comment>
  <w:comment xmlns:w="http://schemas.openxmlformats.org/wordprocessingml/2006/main" w:initials="LM" w:author="Laura Merson" w:date="2025-08-20T12:50:44" w:id="687380602">
    <w:p xmlns:w14="http://schemas.microsoft.com/office/word/2010/wordml" xmlns:w="http://schemas.openxmlformats.org/wordprocessingml/2006/main" w:rsidR="29A5CD8C" w:rsidRDefault="1C60DFD2" w14:paraId="73CF2969" w14:textId="00B7D26B">
      <w:pPr>
        <w:pStyle w:val="CommentText"/>
      </w:pPr>
      <w:r>
        <w:rPr>
          <w:rStyle w:val="CommentReference"/>
        </w:rPr>
        <w:annotationRef/>
      </w:r>
      <w:r w:rsidRPr="4037EB3B" w:rsidR="07572E21">
        <w:t xml:space="preserve">We had a data entry guide for COVID - and I think Sue updated it to be generic, then put it in the data tool kit... right? Does it say anything about data security? Can it? </w:t>
      </w:r>
    </w:p>
    <w:p xmlns:w14="http://schemas.microsoft.com/office/word/2010/wordml" xmlns:w="http://schemas.openxmlformats.org/wordprocessingml/2006/main" w:rsidR="26CB459A" w:rsidRDefault="7E0B2E7E" w14:paraId="574960EB" w14:textId="2F7242F0">
      <w:pPr>
        <w:pStyle w:val="CommentText"/>
      </w:pPr>
      <w:r>
        <w:fldChar w:fldCharType="begin"/>
      </w:r>
      <w:r>
        <w:instrText xml:space="preserve"> HYPERLINK "mailto:trop0575@ox.ac.uk"</w:instrText>
      </w:r>
      <w:bookmarkStart w:name="_@_B0BD6A6CB31F45129FB6040BD2C6D154Z" w:id="382226257"/>
      <w:r>
        <w:fldChar w:fldCharType="separate"/>
      </w:r>
      <w:bookmarkEnd w:id="382226257"/>
      <w:r w:rsidRPr="2F1DB1B3" w:rsidR="50841DD3">
        <w:rPr>
          <w:rStyle w:val="Mention"/>
          <w:noProof/>
        </w:rPr>
        <w:t>@Elise Pesonel</w:t>
      </w:r>
      <w:r>
        <w:fldChar w:fldCharType="end"/>
      </w:r>
      <w:r w:rsidRPr="5555BE55" w:rsidR="14095A24">
        <w:t xml:space="preserve">  - not sure if you have the answer to this?</w:t>
      </w:r>
    </w:p>
  </w:comment>
  <w:comment xmlns:w="http://schemas.openxmlformats.org/wordprocessingml/2006/main" w:initials="LM" w:author="Laura Merson" w:date="2025-08-20T12:56:49" w:id="489241902">
    <w:p xmlns:w14="http://schemas.microsoft.com/office/word/2010/wordml" xmlns:w="http://schemas.openxmlformats.org/wordprocessingml/2006/main" w:rsidR="5B7C512B" w:rsidRDefault="119723AA" w14:paraId="5F87AFBE" w14:textId="75B5547E">
      <w:pPr>
        <w:pStyle w:val="CommentText"/>
      </w:pPr>
      <w:r>
        <w:rPr>
          <w:rStyle w:val="CommentReference"/>
        </w:rPr>
        <w:annotationRef/>
      </w:r>
      <w:r w:rsidRPr="1BC799FB" w:rsidR="1ABCE52B">
        <w:t>YES - we just eyeball the data to be sure they haven't squeezed a full medical history into OTHER COMORBIDITIES.</w:t>
      </w:r>
    </w:p>
    <w:p xmlns:w14="http://schemas.microsoft.com/office/word/2010/wordml" xmlns:w="http://schemas.openxmlformats.org/wordprocessingml/2006/main" w:rsidR="786B300A" w:rsidRDefault="0AB770CA" w14:paraId="141CF1F7" w14:textId="25D6C0AE">
      <w:pPr>
        <w:pStyle w:val="CommentText"/>
      </w:pPr>
    </w:p>
  </w:comment>
  <w:comment xmlns:w="http://schemas.openxmlformats.org/wordprocessingml/2006/main" w:initials="LM" w:author="Laura Merson" w:date="2025-08-20T17:50:38" w:id="1814203458">
    <w:p xmlns:w14="http://schemas.microsoft.com/office/word/2010/wordml" xmlns:w="http://schemas.openxmlformats.org/wordprocessingml/2006/main" w:rsidR="3087A68D" w:rsidRDefault="281B3DC3" w14:paraId="0A89B34B" w14:textId="0A3EEB26">
      <w:pPr>
        <w:pStyle w:val="CommentText"/>
      </w:pPr>
      <w:r>
        <w:rPr>
          <w:rStyle w:val="CommentReference"/>
        </w:rPr>
        <w:annotationRef/>
      </w:r>
      <w:r w:rsidRPr="177C72BD" w:rsidR="5EE80E86">
        <w:t>I have added to SD's list to action in the future.</w:t>
      </w:r>
    </w:p>
  </w:comment>
  <w:comment xmlns:w="http://schemas.openxmlformats.org/wordprocessingml/2006/main" w:initials="LM" w:author="Laura Merson" w:date="2025-08-20T17:58:18" w:id="836729168">
    <w:p xmlns:w14="http://schemas.microsoft.com/office/word/2010/wordml" xmlns:w="http://schemas.openxmlformats.org/wordprocessingml/2006/main" w:rsidR="5E87FB47" w:rsidRDefault="12E1CFEC" w14:paraId="320B9D89" w14:textId="3F7CCBE6">
      <w:pPr>
        <w:pStyle w:val="CommentText"/>
      </w:pPr>
      <w:r>
        <w:rPr>
          <w:rStyle w:val="CommentReference"/>
        </w:rPr>
        <w:annotationRef/>
      </w:r>
      <w:r w:rsidRPr="3779AC84" w:rsidR="6FA13128">
        <w:t>Good point. I changed all to data - if we have a governance person - they will be on our team.</w:t>
      </w:r>
    </w:p>
  </w:comment>
  <w:comment xmlns:w="http://schemas.openxmlformats.org/wordprocessingml/2006/main" w:initials="LM" w:author="Laura Merson" w:date="2025-08-20T17:59:24" w:id="1494154346">
    <w:p xmlns:w14="http://schemas.microsoft.com/office/word/2010/wordml" xmlns:w="http://schemas.openxmlformats.org/wordprocessingml/2006/main" w:rsidR="2557E2EA" w:rsidRDefault="24B83D17" w14:paraId="6576C42B" w14:textId="6A42CAD7">
      <w:pPr>
        <w:pStyle w:val="CommentText"/>
      </w:pPr>
      <w:r>
        <w:rPr>
          <w:rStyle w:val="CommentReference"/>
        </w:rPr>
        <w:annotationRef/>
      </w:r>
      <w:r w:rsidRPr="5B21F42F" w:rsidR="74EDE995">
        <w:t>good point - I made this data team as they are definitely on our data team</w:t>
      </w:r>
    </w:p>
  </w:comment>
  <w:comment xmlns:w="http://schemas.openxmlformats.org/wordprocessingml/2006/main" w:initials="LM" w:author="Laura Merson" w:date="2025-08-20T18:05:14" w:id="144636445">
    <w:p xmlns:w14="http://schemas.microsoft.com/office/word/2010/wordml" xmlns:w="http://schemas.openxmlformats.org/wordprocessingml/2006/main" w:rsidR="711DA83E" w:rsidRDefault="415D827B" w14:paraId="26BEF413" w14:textId="35BF2D0C">
      <w:pPr>
        <w:pStyle w:val="CommentText"/>
      </w:pPr>
      <w:r>
        <w:rPr>
          <w:rStyle w:val="CommentReference"/>
        </w:rPr>
        <w:annotationRef/>
      </w:r>
      <w:r w:rsidRPr="7BD8FFF4" w:rsidR="16ADBA98">
        <w:t xml:space="preserve">Good point. I don't know what we use. </w:t>
      </w:r>
      <w:r>
        <w:fldChar w:fldCharType="begin"/>
      </w:r>
      <w:r>
        <w:instrText xml:space="preserve"> HYPERLINK "mailto:clme2528@ox.ac.uk"</w:instrText>
      </w:r>
      <w:bookmarkStart w:name="_@_42A2B5C6038B4B15965C550130793959Z" w:id="14884060"/>
      <w:r>
        <w:fldChar w:fldCharType="separate"/>
      </w:r>
      <w:bookmarkEnd w:id="14884060"/>
      <w:r w:rsidRPr="792CC4DE" w:rsidR="195C25C1">
        <w:rPr>
          <w:rStyle w:val="Mention"/>
          <w:noProof/>
        </w:rPr>
        <w:t>@Esteban Garcia</w:t>
      </w:r>
      <w:r>
        <w:fldChar w:fldCharType="end"/>
      </w:r>
      <w:r w:rsidRPr="53261567" w:rsidR="2F1EB1CB">
        <w:t xml:space="preserve"> - how do you get vietnam and rwanda data? Are we using secure transfer systems like redcap send-it or teams or similar?</w:t>
      </w:r>
    </w:p>
  </w:comment>
</w:comments>
</file>

<file path=word/commentsExtended.xml><?xml version="1.0" encoding="utf-8"?>
<w15:commentsEx xmlns:mc="http://schemas.openxmlformats.org/markup-compatibility/2006" xmlns:w15="http://schemas.microsoft.com/office/word/2012/wordml" mc:Ignorable="w15">
  <w15:commentEx w15:done="1" w15:paraId="14A0BCFC"/>
  <w15:commentEx w15:done="1" w15:paraId="4696F6BE"/>
  <w15:commentEx w15:done="1" w15:paraId="1AAD8F9A" w15:paraIdParent="4696F6BE"/>
  <w15:commentEx w15:done="1" w15:paraId="19B780D7"/>
  <w15:commentEx w15:done="0" w15:paraId="4CA11471"/>
  <w15:commentEx w15:done="1" w15:paraId="00CDFA7E"/>
  <w15:commentEx w15:done="1" w15:paraId="7B04AEA0" w15:paraIdParent="00CDFA7E"/>
  <w15:commentEx w15:done="1" w15:paraId="3B4FF514"/>
  <w15:commentEx w15:done="1" w15:paraId="456BDCFC" w15:paraIdParent="4696F6BE"/>
  <w15:commentEx w15:done="1" w15:paraId="570BAC08"/>
  <w15:commentEx w15:done="0" w15:paraId="67A39AF2"/>
  <w15:commentEx w15:done="1" w15:paraId="7990D450"/>
  <w15:commentEx w15:done="1" w15:paraId="4AF3EFEA"/>
  <w15:commentEx w15:done="1" w15:paraId="63BBDFCC"/>
  <w15:commentEx w15:done="1" w15:paraId="5D46A947"/>
  <w15:commentEx w15:done="1" w15:paraId="35F48A77"/>
  <w15:commentEx w15:done="1" w15:paraId="0FB0BB05"/>
  <w15:commentEx w15:done="1" w15:paraId="58B9DAE0" w15:paraIdParent="4AF3EFEA"/>
  <w15:commentEx w15:done="1" w15:paraId="0932BEE2" w15:paraIdParent="570BAC08"/>
  <w15:commentEx w15:done="1" w15:paraId="50D5933B" w15:paraIdParent="63BBDFCC"/>
  <w15:commentEx w15:done="1" w15:paraId="70CD761E" w15:paraIdParent="570BAC08"/>
  <w15:commentEx w15:done="1" w15:paraId="574960EB" w15:paraIdParent="0FB0BB05"/>
  <w15:commentEx w15:done="1" w15:paraId="141CF1F7" w15:paraIdParent="570BAC08"/>
  <w15:commentEx w15:done="1" w15:paraId="0A89B34B" w15:paraIdParent="0FB0BB05"/>
  <w15:commentEx w15:done="1" w15:paraId="320B9D89" w15:paraIdParent="5D46A947"/>
  <w15:commentEx w15:done="1" w15:paraId="6576C42B" w15:paraIdParent="35F48A77"/>
  <w15:commentEx w15:done="0" w15:paraId="26BEF413" w15:paraIdParent="67A39AF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95F0341" w16cex:dateUtc="2025-08-19T11:03:27.367Z">
    <w16cex:extLst>
      <w16:ext w16:uri="{CE6994B0-6A32-4C9F-8C6B-6E91EDA988CE}">
        <cr:reactions xmlns:cr="http://schemas.microsoft.com/office/comments/2020/reactions">
          <cr:reaction reactionType="1">
            <cr:reactionInfo dateUtc="2025-08-20T12:38:53.353Z">
              <cr:user userId="S::trop0017@ox.ac.uk::d49553cd-8fd3-4e4f-9d11-74a2fb552daf" userProvider="AD" userName="Laura Merson"/>
            </cr:reactionInfo>
          </cr:reaction>
        </cr:reactions>
      </w16:ext>
    </w16cex:extLst>
  </w16cex:commentExtensible>
  <w16cex:commentExtensible w16cex:durableId="5AEA70E8" w16cex:dateUtc="2025-08-19T11:04:02.921Z">
    <w16cex:extLst>
      <w16:ext w16:uri="{CE6994B0-6A32-4C9F-8C6B-6E91EDA988CE}">
        <cr:reactions xmlns:cr="http://schemas.microsoft.com/office/comments/2020/reactions">
          <cr:reaction reactionType="1">
            <cr:reactionInfo dateUtc="2025-08-20T12:39:16.022Z">
              <cr:user userId="S::trop0017@ox.ac.uk::d49553cd-8fd3-4e4f-9d11-74a2fb552daf" userProvider="AD" userName="Laura Merson"/>
            </cr:reactionInfo>
          </cr:reaction>
        </cr:reactions>
      </w16:ext>
    </w16cex:extLst>
  </w16cex:commentExtensible>
  <w16cex:commentExtensible w16cex:durableId="403CAD94" w16cex:dateUtc="2025-08-19T11:05:11.714Z"/>
  <w16cex:commentExtensible w16cex:durableId="71BCD2D3" w16cex:dateUtc="2025-08-19T11:05:20.731Z">
    <w16cex:extLst>
      <w16:ext w16:uri="{CE6994B0-6A32-4C9F-8C6B-6E91EDA988CE}">
        <cr:reactions xmlns:cr="http://schemas.microsoft.com/office/comments/2020/reactions">
          <cr:reaction reactionType="1">
            <cr:reactionInfo dateUtc="2025-08-20T12:39:27.123Z">
              <cr:user userId="S::trop0017@ox.ac.uk::d49553cd-8fd3-4e4f-9d11-74a2fb552daf" userProvider="AD" userName="Laura Merson"/>
            </cr:reactionInfo>
          </cr:reaction>
        </cr:reactions>
      </w16:ext>
    </w16cex:extLst>
  </w16cex:commentExtensible>
  <w16cex:commentExtensible w16cex:durableId="04D2A080" w16cex:dateUtc="2025-08-19T11:10:06.196Z"/>
  <w16cex:commentExtensible w16cex:durableId="08F06505" w16cex:dateUtc="2025-08-19T11:15:46.562Z"/>
  <w16cex:commentExtensible w16cex:durableId="492F6C86" w16cex:dateUtc="2025-08-19T11:16:07.798Z">
    <w16cex:extLst>
      <w16:ext w16:uri="{CE6994B0-6A32-4C9F-8C6B-6E91EDA988CE}">
        <cr:reactions xmlns:cr="http://schemas.microsoft.com/office/comments/2020/reactions">
          <cr:reaction reactionType="1">
            <cr:reactionInfo dateUtc="2025-08-20T12:38:21.165Z">
              <cr:user userId="S::trop0017@ox.ac.uk::d49553cd-8fd3-4e4f-9d11-74a2fb552daf" userProvider="AD" userName="Laura Merson"/>
            </cr:reactionInfo>
          </cr:reaction>
        </cr:reactions>
      </w16:ext>
    </w16cex:extLst>
  </w16cex:commentExtensible>
  <w16cex:commentExtensible w16cex:durableId="0BA98CCB" w16cex:dateUtc="2025-08-19T11:18:34.51Z">
    <w16cex:extLst>
      <w16:ext w16:uri="{CE6994B0-6A32-4C9F-8C6B-6E91EDA988CE}">
        <cr:reactions xmlns:cr="http://schemas.microsoft.com/office/comments/2020/reactions">
          <cr:reaction reactionType="1">
            <cr:reactionInfo dateUtc="2025-08-20T12:42:34.983Z">
              <cr:user userId="S::trop0017@ox.ac.uk::d49553cd-8fd3-4e4f-9d11-74a2fb552daf" userProvider="AD" userName="Laura Merson"/>
            </cr:reactionInfo>
          </cr:reaction>
        </cr:reactions>
      </w16:ext>
    </w16cex:extLst>
  </w16cex:commentExtensible>
  <w16cex:commentExtensible w16cex:durableId="459B5EFB" w16cex:dateUtc="2025-08-19T11:20:10.393Z"/>
  <w16cex:commentExtensible w16cex:durableId="20F2FCD8" w16cex:dateUtc="2025-08-19T11:20:20.854Z"/>
  <w16cex:commentExtensible w16cex:durableId="53CD20FF" w16cex:dateUtc="2025-08-19T11:21:49.495Z"/>
  <w16cex:commentExtensible w16cex:durableId="3C53E89F" w16cex:dateUtc="2025-08-19T11:25:09.781Z"/>
  <w16cex:commentExtensible w16cex:durableId="2F914381" w16cex:dateUtc="2025-08-19T11:25:34.083Z"/>
  <w16cex:commentExtensible w16cex:durableId="6FCBA88B" w16cex:dateUtc="2025-08-19T11:26:14.527Z"/>
  <w16cex:commentExtensible w16cex:durableId="1CF5D8E2" w16cex:dateUtc="2025-08-19T11:27:15.699Z"/>
  <w16cex:commentExtensible w16cex:durableId="68CEB5B6" w16cex:dateUtc="2025-08-19T11:28:17.711Z"/>
  <w16cex:commentExtensible w16cex:durableId="0EB04620" w16cex:dateUtc="2025-08-19T12:55:01.24Z"/>
  <w16cex:commentExtensible w16cex:durableId="32C53F92" w16cex:dateUtc="2025-08-20T12:27:11.558Z"/>
  <w16cex:commentExtensible w16cex:durableId="53AB3550" w16cex:dateUtc="2025-08-20T12:44:06.447Z"/>
  <w16cex:commentExtensible w16cex:durableId="04E1E296" w16cex:dateUtc="2025-08-20T12:48:27.449Z"/>
  <w16cex:commentExtensible w16cex:durableId="6E23A77C" w16cex:dateUtc="2025-08-20T12:50:39.262Z"/>
  <w16cex:commentExtensible w16cex:durableId="0AC6EBFC" w16cex:dateUtc="2025-08-20T12:50:44.425Z"/>
  <w16cex:commentExtensible w16cex:durableId="724A2421" w16cex:dateUtc="2025-08-20T12:56:49.461Z"/>
  <w16cex:commentExtensible w16cex:durableId="439619DA" w16cex:dateUtc="2025-08-20T17:50:38.407Z"/>
  <w16cex:commentExtensible w16cex:durableId="477411DF" w16cex:dateUtc="2025-08-20T17:58:18.652Z"/>
  <w16cex:commentExtensible w16cex:durableId="29C12AD6" w16cex:dateUtc="2025-08-20T17:59:24.413Z"/>
  <w16cex:commentExtensible w16cex:durableId="27457BAC" w16cex:dateUtc="2025-08-20T18:05:14.971Z"/>
</w16cex:commentsExtensible>
</file>

<file path=word/commentsIds.xml><?xml version="1.0" encoding="utf-8"?>
<w16cid:commentsIds xmlns:mc="http://schemas.openxmlformats.org/markup-compatibility/2006" xmlns:w16cid="http://schemas.microsoft.com/office/word/2016/wordml/cid" mc:Ignorable="w16cid">
  <w16cid:commentId w16cid:paraId="14A0BCFC" w16cid:durableId="595F0341"/>
  <w16cid:commentId w16cid:paraId="4696F6BE" w16cid:durableId="5AEA70E8"/>
  <w16cid:commentId w16cid:paraId="1AAD8F9A" w16cid:durableId="403CAD94"/>
  <w16cid:commentId w16cid:paraId="19B780D7" w16cid:durableId="71BCD2D3"/>
  <w16cid:commentId w16cid:paraId="4CA11471" w16cid:durableId="04D2A080"/>
  <w16cid:commentId w16cid:paraId="00CDFA7E" w16cid:durableId="08F06505"/>
  <w16cid:commentId w16cid:paraId="7B04AEA0" w16cid:durableId="492F6C86"/>
  <w16cid:commentId w16cid:paraId="3B4FF514" w16cid:durableId="0BA98CCB"/>
  <w16cid:commentId w16cid:paraId="456BDCFC" w16cid:durableId="459B5EFB"/>
  <w16cid:commentId w16cid:paraId="570BAC08" w16cid:durableId="20F2FCD8"/>
  <w16cid:commentId w16cid:paraId="67A39AF2" w16cid:durableId="53CD20FF"/>
  <w16cid:commentId w16cid:paraId="7990D450" w16cid:durableId="3C53E89F"/>
  <w16cid:commentId w16cid:paraId="4AF3EFEA" w16cid:durableId="2F914381"/>
  <w16cid:commentId w16cid:paraId="63BBDFCC" w16cid:durableId="6FCBA88B"/>
  <w16cid:commentId w16cid:paraId="5D46A947" w16cid:durableId="1CF5D8E2"/>
  <w16cid:commentId w16cid:paraId="35F48A77" w16cid:durableId="68CEB5B6"/>
  <w16cid:commentId w16cid:paraId="0FB0BB05" w16cid:durableId="0EB04620"/>
  <w16cid:commentId w16cid:paraId="58B9DAE0" w16cid:durableId="32C53F92"/>
  <w16cid:commentId w16cid:paraId="0932BEE2" w16cid:durableId="53AB3550"/>
  <w16cid:commentId w16cid:paraId="50D5933B" w16cid:durableId="04E1E296"/>
  <w16cid:commentId w16cid:paraId="70CD761E" w16cid:durableId="6E23A77C"/>
  <w16cid:commentId w16cid:paraId="574960EB" w16cid:durableId="0AC6EBFC"/>
  <w16cid:commentId w16cid:paraId="141CF1F7" w16cid:durableId="724A2421"/>
  <w16cid:commentId w16cid:paraId="0A89B34B" w16cid:durableId="439619DA"/>
  <w16cid:commentId w16cid:paraId="320B9D89" w16cid:durableId="477411DF"/>
  <w16cid:commentId w16cid:paraId="6576C42B" w16cid:durableId="29C12AD6"/>
  <w16cid:commentId w16cid:paraId="26BEF413" w16cid:durableId="27457B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0CC7" w:rsidP="00C06975" w:rsidRDefault="00470CC7" w14:paraId="6E504B09" w14:textId="77777777">
      <w:pPr>
        <w:spacing w:after="0" w:line="240" w:lineRule="auto"/>
      </w:pPr>
      <w:r>
        <w:separator/>
      </w:r>
    </w:p>
  </w:endnote>
  <w:endnote w:type="continuationSeparator" w:id="0">
    <w:p w:rsidR="00470CC7" w:rsidP="00C06975" w:rsidRDefault="00470CC7" w14:paraId="69A4AF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9526886"/>
      <w:docPartObj>
        <w:docPartGallery w:val="Page Numbers (Bottom of Page)"/>
        <w:docPartUnique/>
      </w:docPartObj>
    </w:sdtPr>
    <w:sdtEndPr>
      <w:rPr>
        <w:noProof/>
      </w:rPr>
    </w:sdtEndPr>
    <w:sdtContent>
      <w:p w:rsidR="00160C14" w:rsidP="001B5D4E" w:rsidRDefault="00160C14" w14:paraId="045215C9" w14:textId="6B871673">
        <w:pPr>
          <w:pStyle w:val="Footer"/>
        </w:pPr>
        <w:r w:rsidRPr="00544AF9">
          <w:rPr>
            <w:b/>
            <w:color w:val="595959" w:themeColor="text1" w:themeTint="A6"/>
          </w:rPr>
          <w:t>VERSION: MARCH 2025</w:t>
        </w:r>
        <w:r>
          <w:rPr>
            <w:color w:val="7F7F7F" w:themeColor="text1" w:themeTint="80"/>
          </w:rPr>
          <w:tab/>
        </w:r>
        <w:r>
          <w:rPr>
            <w:color w:val="7F7F7F" w:themeColor="text1" w:themeTint="80"/>
          </w:rPr>
          <w:tab/>
        </w:r>
        <w:r>
          <w:fldChar w:fldCharType="begin"/>
        </w:r>
        <w:r>
          <w:instrText xml:space="preserve"> PAGE   \* MERGEFORMAT </w:instrText>
        </w:r>
        <w:r>
          <w:fldChar w:fldCharType="separate"/>
        </w:r>
        <w:r>
          <w:rPr>
            <w:noProof/>
          </w:rPr>
          <w:t>2</w:t>
        </w:r>
        <w:r>
          <w:rPr>
            <w:noProof/>
          </w:rPr>
          <w:fldChar w:fldCharType="end"/>
        </w:r>
      </w:p>
    </w:sdtContent>
  </w:sdt>
  <w:p w:rsidR="00160C14" w:rsidRDefault="00160C14" w14:paraId="45C2A64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0CC7" w:rsidP="00C06975" w:rsidRDefault="00470CC7" w14:paraId="6F3CE574" w14:textId="77777777">
      <w:pPr>
        <w:spacing w:after="0" w:line="240" w:lineRule="auto"/>
      </w:pPr>
      <w:r>
        <w:separator/>
      </w:r>
    </w:p>
  </w:footnote>
  <w:footnote w:type="continuationSeparator" w:id="0">
    <w:p w:rsidR="00470CC7" w:rsidP="00C06975" w:rsidRDefault="00470CC7" w14:paraId="1D0F3A0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377E1"/>
    <w:multiLevelType w:val="hybridMultilevel"/>
    <w:tmpl w:val="A84284B4"/>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37C4141"/>
    <w:multiLevelType w:val="hybridMultilevel"/>
    <w:tmpl w:val="1DEA1D26"/>
    <w:lvl w:ilvl="0" w:tplc="FD2AEB8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511538"/>
    <w:multiLevelType w:val="multilevel"/>
    <w:tmpl w:val="53B24B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CC55B30"/>
    <w:multiLevelType w:val="hybridMultilevel"/>
    <w:tmpl w:val="EE1E925C"/>
    <w:lvl w:ilvl="0" w:tplc="7D603A4A">
      <w:start w:val="1"/>
      <w:numFmt w:val="bullet"/>
      <w:lvlText w:val=""/>
      <w:lvlJc w:val="left"/>
      <w:pPr>
        <w:ind w:left="720" w:hanging="360"/>
      </w:pPr>
      <w:rPr>
        <w:rFonts w:hint="default" w:ascii="Symbol" w:hAnsi="Symbol"/>
        <w:color w:val="E31B23"/>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24B51EA"/>
    <w:multiLevelType w:val="hybridMultilevel"/>
    <w:tmpl w:val="D32E4178"/>
    <w:lvl w:ilvl="0" w:tplc="B7B67110">
      <w:start w:val="25"/>
      <w:numFmt w:val="bullet"/>
      <w:lvlText w:val="-"/>
      <w:lvlJc w:val="left"/>
      <w:pPr>
        <w:ind w:left="360" w:hanging="360"/>
      </w:pPr>
      <w:rPr>
        <w:rFonts w:hint="default" w:ascii="Calibri" w:hAnsi="Calibri" w:eastAsia="Calibri" w:cs="Calibr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24807EE8"/>
    <w:multiLevelType w:val="hybridMultilevel"/>
    <w:tmpl w:val="AF38A296"/>
    <w:lvl w:ilvl="0" w:tplc="597EA2B6">
      <w:start w:val="1"/>
      <w:numFmt w:val="bullet"/>
      <w:lvlText w:val=""/>
      <w:lvlJc w:val="left"/>
      <w:pPr>
        <w:ind w:left="227" w:hanging="227"/>
      </w:pPr>
      <w:rPr>
        <w:rFonts w:hint="default" w:ascii="Symbol" w:hAnsi="Symbol"/>
        <w:b/>
        <w:i w:val="0"/>
        <w:color w:val="E31B23"/>
      </w:rPr>
    </w:lvl>
    <w:lvl w:ilvl="1" w:tplc="9D9266CC">
      <w:start w:val="1"/>
      <w:numFmt w:val="bullet"/>
      <w:lvlText w:val="o"/>
      <w:lvlJc w:val="left"/>
      <w:pPr>
        <w:ind w:left="1440" w:hanging="360"/>
      </w:pPr>
      <w:rPr>
        <w:rFonts w:hint="default" w:ascii="Courier New" w:hAnsi="Courier New"/>
      </w:rPr>
    </w:lvl>
    <w:lvl w:ilvl="2" w:tplc="0160FECE">
      <w:start w:val="1"/>
      <w:numFmt w:val="bullet"/>
      <w:lvlText w:val=""/>
      <w:lvlJc w:val="left"/>
      <w:pPr>
        <w:ind w:left="2160" w:hanging="360"/>
      </w:pPr>
      <w:rPr>
        <w:rFonts w:hint="default" w:ascii="Wingdings" w:hAnsi="Wingdings"/>
      </w:rPr>
    </w:lvl>
    <w:lvl w:ilvl="3" w:tplc="E4424FD0">
      <w:start w:val="1"/>
      <w:numFmt w:val="bullet"/>
      <w:lvlText w:val=""/>
      <w:lvlJc w:val="left"/>
      <w:pPr>
        <w:ind w:left="2880" w:hanging="360"/>
      </w:pPr>
      <w:rPr>
        <w:rFonts w:hint="default" w:ascii="Symbol" w:hAnsi="Symbol"/>
      </w:rPr>
    </w:lvl>
    <w:lvl w:ilvl="4" w:tplc="58F04220">
      <w:start w:val="1"/>
      <w:numFmt w:val="bullet"/>
      <w:lvlText w:val="o"/>
      <w:lvlJc w:val="left"/>
      <w:pPr>
        <w:ind w:left="3600" w:hanging="360"/>
      </w:pPr>
      <w:rPr>
        <w:rFonts w:hint="default" w:ascii="Courier New" w:hAnsi="Courier New"/>
      </w:rPr>
    </w:lvl>
    <w:lvl w:ilvl="5" w:tplc="2166B50C">
      <w:start w:val="1"/>
      <w:numFmt w:val="bullet"/>
      <w:lvlText w:val=""/>
      <w:lvlJc w:val="left"/>
      <w:pPr>
        <w:ind w:left="4320" w:hanging="360"/>
      </w:pPr>
      <w:rPr>
        <w:rFonts w:hint="default" w:ascii="Wingdings" w:hAnsi="Wingdings"/>
      </w:rPr>
    </w:lvl>
    <w:lvl w:ilvl="6" w:tplc="29C4C622">
      <w:start w:val="1"/>
      <w:numFmt w:val="bullet"/>
      <w:lvlText w:val=""/>
      <w:lvlJc w:val="left"/>
      <w:pPr>
        <w:ind w:left="5040" w:hanging="360"/>
      </w:pPr>
      <w:rPr>
        <w:rFonts w:hint="default" w:ascii="Symbol" w:hAnsi="Symbol"/>
      </w:rPr>
    </w:lvl>
    <w:lvl w:ilvl="7" w:tplc="AF64435E">
      <w:start w:val="1"/>
      <w:numFmt w:val="bullet"/>
      <w:lvlText w:val="o"/>
      <w:lvlJc w:val="left"/>
      <w:pPr>
        <w:ind w:left="5760" w:hanging="360"/>
      </w:pPr>
      <w:rPr>
        <w:rFonts w:hint="default" w:ascii="Courier New" w:hAnsi="Courier New"/>
      </w:rPr>
    </w:lvl>
    <w:lvl w:ilvl="8" w:tplc="FE48B150">
      <w:start w:val="1"/>
      <w:numFmt w:val="bullet"/>
      <w:lvlText w:val=""/>
      <w:lvlJc w:val="left"/>
      <w:pPr>
        <w:ind w:left="6480" w:hanging="360"/>
      </w:pPr>
      <w:rPr>
        <w:rFonts w:hint="default" w:ascii="Wingdings" w:hAnsi="Wingdings"/>
      </w:rPr>
    </w:lvl>
  </w:abstractNum>
  <w:abstractNum w:abstractNumId="6" w15:restartNumberingAfterBreak="0">
    <w:nsid w:val="2C1E2C2E"/>
    <w:multiLevelType w:val="hybridMultilevel"/>
    <w:tmpl w:val="57B2D3F0"/>
    <w:lvl w:ilvl="0" w:tplc="2E76B81A">
      <w:start w:val="1"/>
      <w:numFmt w:val="lowerLetter"/>
      <w:lvlText w:val="%1."/>
      <w:lvlJc w:val="left"/>
      <w:pPr>
        <w:ind w:left="720" w:hanging="360"/>
      </w:pPr>
      <w:rPr>
        <w:rFonts w:hint="default"/>
        <w:b/>
        <w:i w:val="0"/>
        <w:color w:val="E31B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1132E0"/>
    <w:multiLevelType w:val="hybridMultilevel"/>
    <w:tmpl w:val="EE8855C0"/>
    <w:lvl w:ilvl="0" w:tplc="015C738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C3333F"/>
    <w:multiLevelType w:val="hybridMultilevel"/>
    <w:tmpl w:val="6CCEA0E6"/>
    <w:lvl w:ilvl="0" w:tplc="7D603A4A">
      <w:start w:val="1"/>
      <w:numFmt w:val="bullet"/>
      <w:lvlText w:val=""/>
      <w:lvlJc w:val="left"/>
      <w:pPr>
        <w:ind w:left="720" w:hanging="360"/>
      </w:pPr>
      <w:rPr>
        <w:rFonts w:hint="default" w:ascii="Symbol" w:hAnsi="Symbol"/>
        <w:b/>
        <w:i w:val="0"/>
        <w:color w:val="E31B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CB6101"/>
    <w:multiLevelType w:val="hybridMultilevel"/>
    <w:tmpl w:val="627C94F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C5B14D3"/>
    <w:multiLevelType w:val="multilevel"/>
    <w:tmpl w:val="108E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E13E2"/>
    <w:multiLevelType w:val="hybridMultilevel"/>
    <w:tmpl w:val="F594F084"/>
    <w:lvl w:ilvl="0" w:tplc="2E76B81A">
      <w:start w:val="1"/>
      <w:numFmt w:val="lowerLetter"/>
      <w:lvlText w:val="%1."/>
      <w:lvlJc w:val="left"/>
      <w:pPr>
        <w:ind w:left="720" w:hanging="360"/>
      </w:pPr>
      <w:rPr>
        <w:rFonts w:hint="default"/>
        <w:b/>
        <w:i w:val="0"/>
        <w:color w:val="E31B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2368DF"/>
    <w:multiLevelType w:val="hybridMultilevel"/>
    <w:tmpl w:val="1214D4C6"/>
    <w:lvl w:ilvl="0" w:tplc="7D603A4A">
      <w:start w:val="1"/>
      <w:numFmt w:val="bullet"/>
      <w:lvlText w:val=""/>
      <w:lvlJc w:val="left"/>
      <w:pPr>
        <w:ind w:left="720" w:hanging="360"/>
      </w:pPr>
      <w:rPr>
        <w:rFonts w:hint="default" w:ascii="Symbol" w:hAnsi="Symbol"/>
        <w:color w:val="E31B23"/>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A716E2D"/>
    <w:multiLevelType w:val="hybridMultilevel"/>
    <w:tmpl w:val="E7C644F6"/>
    <w:lvl w:ilvl="0" w:tplc="656C4F8A">
      <w:numFmt w:val="bullet"/>
      <w:lvlText w:val="-"/>
      <w:lvlJc w:val="left"/>
      <w:pPr>
        <w:ind w:left="420" w:hanging="360"/>
      </w:pPr>
      <w:rPr>
        <w:rFonts w:hint="default" w:ascii="Arial" w:hAnsi="Arial" w:cs="Arial" w:eastAsiaTheme="minorHAnsi"/>
      </w:rPr>
    </w:lvl>
    <w:lvl w:ilvl="1" w:tplc="08090003" w:tentative="1">
      <w:start w:val="1"/>
      <w:numFmt w:val="bullet"/>
      <w:lvlText w:val="o"/>
      <w:lvlJc w:val="left"/>
      <w:pPr>
        <w:ind w:left="1140" w:hanging="360"/>
      </w:pPr>
      <w:rPr>
        <w:rFonts w:hint="default" w:ascii="Courier New" w:hAnsi="Courier New" w:cs="Courier New"/>
      </w:rPr>
    </w:lvl>
    <w:lvl w:ilvl="2" w:tplc="08090005" w:tentative="1">
      <w:start w:val="1"/>
      <w:numFmt w:val="bullet"/>
      <w:lvlText w:val=""/>
      <w:lvlJc w:val="left"/>
      <w:pPr>
        <w:ind w:left="1860" w:hanging="360"/>
      </w:pPr>
      <w:rPr>
        <w:rFonts w:hint="default" w:ascii="Wingdings" w:hAnsi="Wingdings"/>
      </w:rPr>
    </w:lvl>
    <w:lvl w:ilvl="3" w:tplc="08090001" w:tentative="1">
      <w:start w:val="1"/>
      <w:numFmt w:val="bullet"/>
      <w:lvlText w:val=""/>
      <w:lvlJc w:val="left"/>
      <w:pPr>
        <w:ind w:left="2580" w:hanging="360"/>
      </w:pPr>
      <w:rPr>
        <w:rFonts w:hint="default" w:ascii="Symbol" w:hAnsi="Symbol"/>
      </w:rPr>
    </w:lvl>
    <w:lvl w:ilvl="4" w:tplc="08090003" w:tentative="1">
      <w:start w:val="1"/>
      <w:numFmt w:val="bullet"/>
      <w:lvlText w:val="o"/>
      <w:lvlJc w:val="left"/>
      <w:pPr>
        <w:ind w:left="3300" w:hanging="360"/>
      </w:pPr>
      <w:rPr>
        <w:rFonts w:hint="default" w:ascii="Courier New" w:hAnsi="Courier New" w:cs="Courier New"/>
      </w:rPr>
    </w:lvl>
    <w:lvl w:ilvl="5" w:tplc="08090005" w:tentative="1">
      <w:start w:val="1"/>
      <w:numFmt w:val="bullet"/>
      <w:lvlText w:val=""/>
      <w:lvlJc w:val="left"/>
      <w:pPr>
        <w:ind w:left="4020" w:hanging="360"/>
      </w:pPr>
      <w:rPr>
        <w:rFonts w:hint="default" w:ascii="Wingdings" w:hAnsi="Wingdings"/>
      </w:rPr>
    </w:lvl>
    <w:lvl w:ilvl="6" w:tplc="08090001" w:tentative="1">
      <w:start w:val="1"/>
      <w:numFmt w:val="bullet"/>
      <w:lvlText w:val=""/>
      <w:lvlJc w:val="left"/>
      <w:pPr>
        <w:ind w:left="4740" w:hanging="360"/>
      </w:pPr>
      <w:rPr>
        <w:rFonts w:hint="default" w:ascii="Symbol" w:hAnsi="Symbol"/>
      </w:rPr>
    </w:lvl>
    <w:lvl w:ilvl="7" w:tplc="08090003" w:tentative="1">
      <w:start w:val="1"/>
      <w:numFmt w:val="bullet"/>
      <w:lvlText w:val="o"/>
      <w:lvlJc w:val="left"/>
      <w:pPr>
        <w:ind w:left="5460" w:hanging="360"/>
      </w:pPr>
      <w:rPr>
        <w:rFonts w:hint="default" w:ascii="Courier New" w:hAnsi="Courier New" w:cs="Courier New"/>
      </w:rPr>
    </w:lvl>
    <w:lvl w:ilvl="8" w:tplc="08090005" w:tentative="1">
      <w:start w:val="1"/>
      <w:numFmt w:val="bullet"/>
      <w:lvlText w:val=""/>
      <w:lvlJc w:val="left"/>
      <w:pPr>
        <w:ind w:left="6180" w:hanging="360"/>
      </w:pPr>
      <w:rPr>
        <w:rFonts w:hint="default" w:ascii="Wingdings" w:hAnsi="Wingdings"/>
      </w:rPr>
    </w:lvl>
  </w:abstractNum>
  <w:abstractNum w:abstractNumId="14" w15:restartNumberingAfterBreak="0">
    <w:nsid w:val="5C3D6896"/>
    <w:multiLevelType w:val="hybridMultilevel"/>
    <w:tmpl w:val="15B2B2A4"/>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EB457E0"/>
    <w:multiLevelType w:val="hybridMultilevel"/>
    <w:tmpl w:val="FA3A4E96"/>
    <w:lvl w:ilvl="0" w:tplc="2E76B81A">
      <w:start w:val="1"/>
      <w:numFmt w:val="lowerLetter"/>
      <w:lvlText w:val="%1."/>
      <w:lvlJc w:val="left"/>
      <w:pPr>
        <w:ind w:left="720" w:hanging="360"/>
      </w:pPr>
      <w:rPr>
        <w:rFonts w:hint="default"/>
        <w:b/>
        <w:i w:val="0"/>
        <w:color w:val="E31B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E07A8F"/>
    <w:multiLevelType w:val="hybridMultilevel"/>
    <w:tmpl w:val="EA288F2C"/>
    <w:lvl w:ilvl="0" w:tplc="7D603A4A">
      <w:start w:val="1"/>
      <w:numFmt w:val="bullet"/>
      <w:lvlText w:val=""/>
      <w:lvlJc w:val="left"/>
      <w:pPr>
        <w:ind w:left="720" w:hanging="360"/>
      </w:pPr>
      <w:rPr>
        <w:rFonts w:hint="default" w:ascii="Symbol" w:hAnsi="Symbol"/>
        <w:b/>
        <w:i w:val="0"/>
        <w:color w:val="E31B23"/>
      </w:rPr>
    </w:lvl>
    <w:lvl w:ilvl="1" w:tplc="29BEAADE">
      <w:start w:val="1"/>
      <w:numFmt w:val="lowerLetter"/>
      <w:lvlText w:val="%2."/>
      <w:lvlJc w:val="left"/>
      <w:pPr>
        <w:ind w:left="1440" w:hanging="360"/>
      </w:pPr>
    </w:lvl>
    <w:lvl w:ilvl="2" w:tplc="B4546E06">
      <w:start w:val="1"/>
      <w:numFmt w:val="lowerRoman"/>
      <w:lvlText w:val="%3."/>
      <w:lvlJc w:val="right"/>
      <w:pPr>
        <w:ind w:left="2160" w:hanging="180"/>
      </w:pPr>
    </w:lvl>
    <w:lvl w:ilvl="3" w:tplc="60B2EB16">
      <w:start w:val="1"/>
      <w:numFmt w:val="decimal"/>
      <w:lvlText w:val="%4."/>
      <w:lvlJc w:val="left"/>
      <w:pPr>
        <w:ind w:left="2880" w:hanging="360"/>
      </w:pPr>
    </w:lvl>
    <w:lvl w:ilvl="4" w:tplc="5560BDE2">
      <w:start w:val="1"/>
      <w:numFmt w:val="lowerLetter"/>
      <w:lvlText w:val="%5."/>
      <w:lvlJc w:val="left"/>
      <w:pPr>
        <w:ind w:left="3600" w:hanging="360"/>
      </w:pPr>
    </w:lvl>
    <w:lvl w:ilvl="5" w:tplc="F66C3470">
      <w:start w:val="1"/>
      <w:numFmt w:val="lowerRoman"/>
      <w:lvlText w:val="%6."/>
      <w:lvlJc w:val="right"/>
      <w:pPr>
        <w:ind w:left="4320" w:hanging="180"/>
      </w:pPr>
    </w:lvl>
    <w:lvl w:ilvl="6" w:tplc="2FCC1FFE">
      <w:start w:val="1"/>
      <w:numFmt w:val="decimal"/>
      <w:lvlText w:val="%7."/>
      <w:lvlJc w:val="left"/>
      <w:pPr>
        <w:ind w:left="5040" w:hanging="360"/>
      </w:pPr>
    </w:lvl>
    <w:lvl w:ilvl="7" w:tplc="BD84FF6E">
      <w:start w:val="1"/>
      <w:numFmt w:val="lowerLetter"/>
      <w:lvlText w:val="%8."/>
      <w:lvlJc w:val="left"/>
      <w:pPr>
        <w:ind w:left="5760" w:hanging="360"/>
      </w:pPr>
    </w:lvl>
    <w:lvl w:ilvl="8" w:tplc="E19A5CC2">
      <w:start w:val="1"/>
      <w:numFmt w:val="lowerRoman"/>
      <w:lvlText w:val="%9."/>
      <w:lvlJc w:val="right"/>
      <w:pPr>
        <w:ind w:left="6480" w:hanging="180"/>
      </w:pPr>
    </w:lvl>
  </w:abstractNum>
  <w:abstractNum w:abstractNumId="17" w15:restartNumberingAfterBreak="0">
    <w:nsid w:val="63464F9B"/>
    <w:multiLevelType w:val="hybridMultilevel"/>
    <w:tmpl w:val="8FAEB2E6"/>
    <w:lvl w:ilvl="0" w:tplc="87622F0E">
      <w:start w:val="1"/>
      <w:numFmt w:val="bullet"/>
      <w:lvlText w:val=""/>
      <w:lvlJc w:val="left"/>
      <w:pPr>
        <w:ind w:left="720" w:hanging="360"/>
      </w:pPr>
      <w:rPr>
        <w:rFonts w:hint="default" w:ascii="Symbol" w:hAnsi="Symbol"/>
        <w:color w:val="14B1E7"/>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98E44D9"/>
    <w:multiLevelType w:val="hybridMultilevel"/>
    <w:tmpl w:val="FFD07A76"/>
    <w:lvl w:ilvl="0" w:tplc="2E76B81A">
      <w:start w:val="1"/>
      <w:numFmt w:val="lowerLetter"/>
      <w:lvlText w:val="%1."/>
      <w:lvlJc w:val="left"/>
      <w:pPr>
        <w:ind w:left="1080" w:hanging="720"/>
      </w:pPr>
      <w:rPr>
        <w:rFonts w:hint="default"/>
        <w:b/>
        <w:i w:val="0"/>
        <w:color w:val="E31B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167CC5"/>
    <w:multiLevelType w:val="hybridMultilevel"/>
    <w:tmpl w:val="A184D4AE"/>
    <w:lvl w:ilvl="0" w:tplc="45F2BE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1E41CE"/>
    <w:multiLevelType w:val="hybridMultilevel"/>
    <w:tmpl w:val="4DFAC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3F0E9C"/>
    <w:multiLevelType w:val="hybridMultilevel"/>
    <w:tmpl w:val="6DE0BA8E"/>
    <w:lvl w:ilvl="0" w:tplc="C90A11C0">
      <w:start w:val="1"/>
      <w:numFmt w:val="bullet"/>
      <w:lvlText w:val=""/>
      <w:lvlJc w:val="left"/>
      <w:pPr>
        <w:ind w:left="340" w:hanging="340"/>
      </w:pPr>
      <w:rPr>
        <w:rFonts w:hint="default" w:ascii="Symbol" w:hAnsi="Symbol"/>
        <w:b/>
        <w:i w:val="0"/>
        <w:color w:val="E31B23"/>
      </w:rPr>
    </w:lvl>
    <w:lvl w:ilvl="1" w:tplc="92DC6E76">
      <w:start w:val="1"/>
      <w:numFmt w:val="lowerLetter"/>
      <w:lvlText w:val="%2."/>
      <w:lvlJc w:val="left"/>
      <w:pPr>
        <w:ind w:left="1440" w:hanging="360"/>
      </w:pPr>
    </w:lvl>
    <w:lvl w:ilvl="2" w:tplc="1E922218">
      <w:start w:val="1"/>
      <w:numFmt w:val="lowerRoman"/>
      <w:lvlText w:val="%3."/>
      <w:lvlJc w:val="right"/>
      <w:pPr>
        <w:ind w:left="2160" w:hanging="180"/>
      </w:pPr>
    </w:lvl>
    <w:lvl w:ilvl="3" w:tplc="7514F4D8">
      <w:start w:val="1"/>
      <w:numFmt w:val="decimal"/>
      <w:lvlText w:val="%4."/>
      <w:lvlJc w:val="left"/>
      <w:pPr>
        <w:ind w:left="2880" w:hanging="360"/>
      </w:pPr>
    </w:lvl>
    <w:lvl w:ilvl="4" w:tplc="C0202D6E">
      <w:start w:val="1"/>
      <w:numFmt w:val="lowerLetter"/>
      <w:lvlText w:val="%5."/>
      <w:lvlJc w:val="left"/>
      <w:pPr>
        <w:ind w:left="3600" w:hanging="360"/>
      </w:pPr>
    </w:lvl>
    <w:lvl w:ilvl="5" w:tplc="1A105718">
      <w:start w:val="1"/>
      <w:numFmt w:val="lowerRoman"/>
      <w:lvlText w:val="%6."/>
      <w:lvlJc w:val="right"/>
      <w:pPr>
        <w:ind w:left="4320" w:hanging="180"/>
      </w:pPr>
    </w:lvl>
    <w:lvl w:ilvl="6" w:tplc="B134C96A">
      <w:start w:val="1"/>
      <w:numFmt w:val="decimal"/>
      <w:lvlText w:val="%7."/>
      <w:lvlJc w:val="left"/>
      <w:pPr>
        <w:ind w:left="5040" w:hanging="360"/>
      </w:pPr>
    </w:lvl>
    <w:lvl w:ilvl="7" w:tplc="6D8E79AE">
      <w:start w:val="1"/>
      <w:numFmt w:val="lowerLetter"/>
      <w:lvlText w:val="%8."/>
      <w:lvlJc w:val="left"/>
      <w:pPr>
        <w:ind w:left="5760" w:hanging="360"/>
      </w:pPr>
    </w:lvl>
    <w:lvl w:ilvl="8" w:tplc="703E75E4">
      <w:start w:val="1"/>
      <w:numFmt w:val="lowerRoman"/>
      <w:lvlText w:val="%9."/>
      <w:lvlJc w:val="right"/>
      <w:pPr>
        <w:ind w:left="6480" w:hanging="180"/>
      </w:pPr>
    </w:lvl>
  </w:abstractNum>
  <w:abstractNum w:abstractNumId="22" w15:restartNumberingAfterBreak="0">
    <w:nsid w:val="77844B45"/>
    <w:multiLevelType w:val="hybridMultilevel"/>
    <w:tmpl w:val="12548480"/>
    <w:lvl w:ilvl="0" w:tplc="C1D6C62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9153264">
    <w:abstractNumId w:val="17"/>
  </w:num>
  <w:num w:numId="2" w16cid:durableId="1686903822">
    <w:abstractNumId w:val="12"/>
  </w:num>
  <w:num w:numId="3" w16cid:durableId="804742589">
    <w:abstractNumId w:val="3"/>
  </w:num>
  <w:num w:numId="4" w16cid:durableId="785197221">
    <w:abstractNumId w:val="6"/>
  </w:num>
  <w:num w:numId="5" w16cid:durableId="379790506">
    <w:abstractNumId w:val="7"/>
  </w:num>
  <w:num w:numId="6" w16cid:durableId="1651057165">
    <w:abstractNumId w:val="22"/>
  </w:num>
  <w:num w:numId="7" w16cid:durableId="1063214617">
    <w:abstractNumId w:val="18"/>
  </w:num>
  <w:num w:numId="8" w16cid:durableId="789251501">
    <w:abstractNumId w:val="15"/>
  </w:num>
  <w:num w:numId="9" w16cid:durableId="20934602">
    <w:abstractNumId w:val="1"/>
  </w:num>
  <w:num w:numId="10" w16cid:durableId="770512511">
    <w:abstractNumId w:val="11"/>
  </w:num>
  <w:num w:numId="11" w16cid:durableId="755974986">
    <w:abstractNumId w:val="8"/>
  </w:num>
  <w:num w:numId="12" w16cid:durableId="1079520274">
    <w:abstractNumId w:val="21"/>
  </w:num>
  <w:num w:numId="13" w16cid:durableId="1816528360">
    <w:abstractNumId w:val="5"/>
  </w:num>
  <w:num w:numId="14" w16cid:durableId="1132091829">
    <w:abstractNumId w:val="16"/>
  </w:num>
  <w:num w:numId="15" w16cid:durableId="1292902101">
    <w:abstractNumId w:val="19"/>
  </w:num>
  <w:num w:numId="16" w16cid:durableId="170880368">
    <w:abstractNumId w:val="20"/>
  </w:num>
  <w:num w:numId="17" w16cid:durableId="1923248882">
    <w:abstractNumId w:val="13"/>
  </w:num>
  <w:num w:numId="18" w16cid:durableId="311452161">
    <w:abstractNumId w:val="14"/>
  </w:num>
  <w:num w:numId="19" w16cid:durableId="520777826">
    <w:abstractNumId w:val="9"/>
  </w:num>
  <w:num w:numId="20" w16cid:durableId="976493560">
    <w:abstractNumId w:val="0"/>
  </w:num>
  <w:num w:numId="21" w16cid:durableId="1883202968">
    <w:abstractNumId w:val="2"/>
  </w:num>
  <w:num w:numId="22" w16cid:durableId="1283927262">
    <w:abstractNumId w:val="10"/>
  </w:num>
  <w:num w:numId="23" w16cid:durableId="1835294791">
    <w:abstractNumId w:val="4"/>
  </w:num>
</w:numbering>
</file>

<file path=word/people.xml><?xml version="1.0" encoding="utf-8"?>
<w15:people xmlns:mc="http://schemas.openxmlformats.org/markup-compatibility/2006" xmlns:w15="http://schemas.microsoft.com/office/word/2012/wordml" mc:Ignorable="w15">
  <w15:person w15:author="Tom Edinburgh">
    <w15:presenceInfo w15:providerId="AD" w15:userId="S::clme2732@ox.ac.uk::5ce25d5b-ce05-4e4f-bd97-55ec11f8b795"/>
  </w15:person>
  <w15:person w15:author="Abhishek Dasgupta">
    <w15:presenceInfo w15:providerId="AD" w15:userId="S::exet3253@ox.ac.uk::6b356f4e-8ec7-429f-8cd7-7e8fb300c89a"/>
  </w15:person>
  <w15:person w15:author="Tom Edinburgh">
    <w15:presenceInfo w15:providerId="AD" w15:userId="S::clme2732@ox.ac.uk::5ce25d5b-ce05-4e4f-bd97-55ec11f8b795"/>
  </w15:person>
  <w15:person w15:author="Abhishek Dasgupta">
    <w15:presenceInfo w15:providerId="AD" w15:userId="S::exet3253@ox.ac.uk::6b356f4e-8ec7-429f-8cd7-7e8fb300c89a"/>
  </w15:person>
  <w15:person w15:author="Elise Pesonel">
    <w15:presenceInfo w15:providerId="AD" w15:userId="S::trop0575@ox.ac.uk::cd4b182d-fcfa-4ab5-9e2a-522efae910ac"/>
  </w15:person>
  <w15:person w15:author="Laura Merson">
    <w15:presenceInfo w15:providerId="AD" w15:userId="S::trop0017@ox.ac.uk::d49553cd-8fd3-4e4f-9d11-74a2fb552daf"/>
  </w15:person>
  <w15:person w15:author="Elise Pesonel">
    <w15:presenceInfo w15:providerId="AD" w15:userId="S::trop0575@ox.ac.uk::cd4b182d-fcfa-4ab5-9e2a-522efae910ac"/>
  </w15:person>
  <w15:person w15:author="Laura Merson">
    <w15:presenceInfo w15:providerId="AD" w15:userId="S::trop0017@ox.ac.uk::d49553cd-8fd3-4e4f-9d11-74a2fb552da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A8E"/>
    <w:rsid w:val="000075D1"/>
    <w:rsid w:val="0000788C"/>
    <w:rsid w:val="000218AB"/>
    <w:rsid w:val="0002258C"/>
    <w:rsid w:val="00041FEE"/>
    <w:rsid w:val="0004450C"/>
    <w:rsid w:val="00057FED"/>
    <w:rsid w:val="00063107"/>
    <w:rsid w:val="000951C4"/>
    <w:rsid w:val="000D18ED"/>
    <w:rsid w:val="000D1D28"/>
    <w:rsid w:val="000E2976"/>
    <w:rsid w:val="000E4374"/>
    <w:rsid w:val="000E4C40"/>
    <w:rsid w:val="000F6119"/>
    <w:rsid w:val="001202B3"/>
    <w:rsid w:val="00136AA3"/>
    <w:rsid w:val="0016007A"/>
    <w:rsid w:val="00160C14"/>
    <w:rsid w:val="0017440D"/>
    <w:rsid w:val="00184A5F"/>
    <w:rsid w:val="001B33AB"/>
    <w:rsid w:val="001B5D4E"/>
    <w:rsid w:val="001B9288"/>
    <w:rsid w:val="001C191B"/>
    <w:rsid w:val="001C35ED"/>
    <w:rsid w:val="001D20A6"/>
    <w:rsid w:val="001E0701"/>
    <w:rsid w:val="00205F96"/>
    <w:rsid w:val="002140DC"/>
    <w:rsid w:val="00257429"/>
    <w:rsid w:val="00276436"/>
    <w:rsid w:val="00286D0A"/>
    <w:rsid w:val="00290829"/>
    <w:rsid w:val="002A0F8E"/>
    <w:rsid w:val="002A27FE"/>
    <w:rsid w:val="002B34C1"/>
    <w:rsid w:val="002E26C6"/>
    <w:rsid w:val="002F7488"/>
    <w:rsid w:val="00324F63"/>
    <w:rsid w:val="00353CFA"/>
    <w:rsid w:val="00361F32"/>
    <w:rsid w:val="00366BFA"/>
    <w:rsid w:val="0037298F"/>
    <w:rsid w:val="00387607"/>
    <w:rsid w:val="003940DA"/>
    <w:rsid w:val="003C4C86"/>
    <w:rsid w:val="003C68BB"/>
    <w:rsid w:val="003D16B3"/>
    <w:rsid w:val="003D4FD4"/>
    <w:rsid w:val="003E11AE"/>
    <w:rsid w:val="004047A5"/>
    <w:rsid w:val="00430308"/>
    <w:rsid w:val="00441835"/>
    <w:rsid w:val="00442FF4"/>
    <w:rsid w:val="00450AA7"/>
    <w:rsid w:val="00452796"/>
    <w:rsid w:val="0045472D"/>
    <w:rsid w:val="00457414"/>
    <w:rsid w:val="00464790"/>
    <w:rsid w:val="00470CC7"/>
    <w:rsid w:val="0047389C"/>
    <w:rsid w:val="00474B7D"/>
    <w:rsid w:val="004966EA"/>
    <w:rsid w:val="004A2192"/>
    <w:rsid w:val="004B3CB3"/>
    <w:rsid w:val="004C7B0C"/>
    <w:rsid w:val="004D02DC"/>
    <w:rsid w:val="004F0BB2"/>
    <w:rsid w:val="00537CEB"/>
    <w:rsid w:val="00544082"/>
    <w:rsid w:val="00544AF9"/>
    <w:rsid w:val="00571EA0"/>
    <w:rsid w:val="005B5AA7"/>
    <w:rsid w:val="005C0385"/>
    <w:rsid w:val="005C319D"/>
    <w:rsid w:val="005C5F2E"/>
    <w:rsid w:val="00601189"/>
    <w:rsid w:val="006014F1"/>
    <w:rsid w:val="00612514"/>
    <w:rsid w:val="0064088C"/>
    <w:rsid w:val="006A1E56"/>
    <w:rsid w:val="006C07DF"/>
    <w:rsid w:val="006C0A8E"/>
    <w:rsid w:val="006C3B70"/>
    <w:rsid w:val="006E6C3B"/>
    <w:rsid w:val="00730161"/>
    <w:rsid w:val="007429C0"/>
    <w:rsid w:val="00745AA4"/>
    <w:rsid w:val="0075464D"/>
    <w:rsid w:val="00776A30"/>
    <w:rsid w:val="007B27B6"/>
    <w:rsid w:val="007D3A2F"/>
    <w:rsid w:val="007E1240"/>
    <w:rsid w:val="007E1972"/>
    <w:rsid w:val="007E4B02"/>
    <w:rsid w:val="007E7D04"/>
    <w:rsid w:val="007ECF05"/>
    <w:rsid w:val="007F4CF3"/>
    <w:rsid w:val="007F78B8"/>
    <w:rsid w:val="0081317E"/>
    <w:rsid w:val="00822D1F"/>
    <w:rsid w:val="0083659E"/>
    <w:rsid w:val="00865CF9"/>
    <w:rsid w:val="008726E3"/>
    <w:rsid w:val="00890958"/>
    <w:rsid w:val="008B5198"/>
    <w:rsid w:val="008E1CC6"/>
    <w:rsid w:val="00930918"/>
    <w:rsid w:val="00940049"/>
    <w:rsid w:val="00953B45"/>
    <w:rsid w:val="00966C0C"/>
    <w:rsid w:val="009B1FF5"/>
    <w:rsid w:val="009F0A8A"/>
    <w:rsid w:val="009F2CFE"/>
    <w:rsid w:val="00A33382"/>
    <w:rsid w:val="00A93E1A"/>
    <w:rsid w:val="00AA469D"/>
    <w:rsid w:val="00AE490E"/>
    <w:rsid w:val="00AF1E00"/>
    <w:rsid w:val="00AF1F9E"/>
    <w:rsid w:val="00B51BC4"/>
    <w:rsid w:val="00B631B9"/>
    <w:rsid w:val="00B735EB"/>
    <w:rsid w:val="00B91691"/>
    <w:rsid w:val="00BA64BB"/>
    <w:rsid w:val="00BB2427"/>
    <w:rsid w:val="00BD0B05"/>
    <w:rsid w:val="00C06975"/>
    <w:rsid w:val="00C110CB"/>
    <w:rsid w:val="00C20FDA"/>
    <w:rsid w:val="00C44A0E"/>
    <w:rsid w:val="00C44CF3"/>
    <w:rsid w:val="00C73E21"/>
    <w:rsid w:val="00C75277"/>
    <w:rsid w:val="00C87321"/>
    <w:rsid w:val="00CA5996"/>
    <w:rsid w:val="00CA79ED"/>
    <w:rsid w:val="00CD7300"/>
    <w:rsid w:val="00D015A1"/>
    <w:rsid w:val="00D050E4"/>
    <w:rsid w:val="00D12FD2"/>
    <w:rsid w:val="00D2504E"/>
    <w:rsid w:val="00D27593"/>
    <w:rsid w:val="00D3159D"/>
    <w:rsid w:val="00D32095"/>
    <w:rsid w:val="00D322C6"/>
    <w:rsid w:val="00D6474D"/>
    <w:rsid w:val="00D83478"/>
    <w:rsid w:val="00D834A0"/>
    <w:rsid w:val="00D93AB5"/>
    <w:rsid w:val="00DA6F91"/>
    <w:rsid w:val="00DB4245"/>
    <w:rsid w:val="00DB6800"/>
    <w:rsid w:val="00DB7811"/>
    <w:rsid w:val="00DC576D"/>
    <w:rsid w:val="00DE5607"/>
    <w:rsid w:val="00E01EA2"/>
    <w:rsid w:val="00E05CB8"/>
    <w:rsid w:val="00E21B01"/>
    <w:rsid w:val="00E62DDB"/>
    <w:rsid w:val="00EB1EAC"/>
    <w:rsid w:val="00EB4769"/>
    <w:rsid w:val="00EB504B"/>
    <w:rsid w:val="00ED292A"/>
    <w:rsid w:val="00ED6BA0"/>
    <w:rsid w:val="00EE015B"/>
    <w:rsid w:val="00EE41C9"/>
    <w:rsid w:val="00EE4E89"/>
    <w:rsid w:val="00EF1071"/>
    <w:rsid w:val="00F13D2A"/>
    <w:rsid w:val="00F15061"/>
    <w:rsid w:val="00F155FF"/>
    <w:rsid w:val="00F46972"/>
    <w:rsid w:val="00F70B01"/>
    <w:rsid w:val="00F920FB"/>
    <w:rsid w:val="00FC5CD5"/>
    <w:rsid w:val="00FC6938"/>
    <w:rsid w:val="00FD4816"/>
    <w:rsid w:val="00FE36E4"/>
    <w:rsid w:val="00FF4A81"/>
    <w:rsid w:val="01E33D99"/>
    <w:rsid w:val="01FB2891"/>
    <w:rsid w:val="034F8EBB"/>
    <w:rsid w:val="051CB6F2"/>
    <w:rsid w:val="05C161B5"/>
    <w:rsid w:val="07172EA2"/>
    <w:rsid w:val="076CEFBD"/>
    <w:rsid w:val="07C8585E"/>
    <w:rsid w:val="0952EA5B"/>
    <w:rsid w:val="0A0117C8"/>
    <w:rsid w:val="0AC7679E"/>
    <w:rsid w:val="0AE21BD3"/>
    <w:rsid w:val="0BAE7789"/>
    <w:rsid w:val="0CC9BF95"/>
    <w:rsid w:val="0E265B7E"/>
    <w:rsid w:val="0F0E6505"/>
    <w:rsid w:val="10650520"/>
    <w:rsid w:val="116D3051"/>
    <w:rsid w:val="117B0820"/>
    <w:rsid w:val="138ED074"/>
    <w:rsid w:val="13A186F9"/>
    <w:rsid w:val="13E59346"/>
    <w:rsid w:val="141481B2"/>
    <w:rsid w:val="146B2988"/>
    <w:rsid w:val="146DC331"/>
    <w:rsid w:val="149742CE"/>
    <w:rsid w:val="14D46F15"/>
    <w:rsid w:val="168F579C"/>
    <w:rsid w:val="16C7CC81"/>
    <w:rsid w:val="16DCDAC1"/>
    <w:rsid w:val="17103334"/>
    <w:rsid w:val="18193458"/>
    <w:rsid w:val="1862884D"/>
    <w:rsid w:val="18D028E8"/>
    <w:rsid w:val="1CB41CA4"/>
    <w:rsid w:val="1E723FFD"/>
    <w:rsid w:val="21D4B7F5"/>
    <w:rsid w:val="2559DA18"/>
    <w:rsid w:val="25865B62"/>
    <w:rsid w:val="27CC1B9D"/>
    <w:rsid w:val="2805AEAF"/>
    <w:rsid w:val="282B5DFF"/>
    <w:rsid w:val="294E1C21"/>
    <w:rsid w:val="2F14DF94"/>
    <w:rsid w:val="304CD702"/>
    <w:rsid w:val="316B8B31"/>
    <w:rsid w:val="31A9BEED"/>
    <w:rsid w:val="31C341CC"/>
    <w:rsid w:val="32206AE3"/>
    <w:rsid w:val="328AEB80"/>
    <w:rsid w:val="3386CCD4"/>
    <w:rsid w:val="34849ADA"/>
    <w:rsid w:val="34AC619F"/>
    <w:rsid w:val="360BB1BB"/>
    <w:rsid w:val="3B340B43"/>
    <w:rsid w:val="3BC331DC"/>
    <w:rsid w:val="3BDA3A3F"/>
    <w:rsid w:val="3BF1EB30"/>
    <w:rsid w:val="3C4D5133"/>
    <w:rsid w:val="3C57CDEA"/>
    <w:rsid w:val="3C8DA2F7"/>
    <w:rsid w:val="3CE65B46"/>
    <w:rsid w:val="3E44C257"/>
    <w:rsid w:val="3E6ED438"/>
    <w:rsid w:val="3F17073B"/>
    <w:rsid w:val="406E50E8"/>
    <w:rsid w:val="468BA1FA"/>
    <w:rsid w:val="46AED5ED"/>
    <w:rsid w:val="49DE96D1"/>
    <w:rsid w:val="4B49F574"/>
    <w:rsid w:val="4BB05DF0"/>
    <w:rsid w:val="4D8828D8"/>
    <w:rsid w:val="4FCEB817"/>
    <w:rsid w:val="50727DD9"/>
    <w:rsid w:val="51425433"/>
    <w:rsid w:val="5147CA6E"/>
    <w:rsid w:val="53DEA8D2"/>
    <w:rsid w:val="53F881E3"/>
    <w:rsid w:val="551E85B7"/>
    <w:rsid w:val="560891D3"/>
    <w:rsid w:val="56B93F22"/>
    <w:rsid w:val="5E54A6D3"/>
    <w:rsid w:val="5F0C18B2"/>
    <w:rsid w:val="5F8AF067"/>
    <w:rsid w:val="603BEC35"/>
    <w:rsid w:val="627ADD68"/>
    <w:rsid w:val="633322B6"/>
    <w:rsid w:val="63D63063"/>
    <w:rsid w:val="6454F730"/>
    <w:rsid w:val="6464B964"/>
    <w:rsid w:val="66CBC8DE"/>
    <w:rsid w:val="67DCBB0F"/>
    <w:rsid w:val="68B0DCDA"/>
    <w:rsid w:val="68B2890C"/>
    <w:rsid w:val="6A3BCCE3"/>
    <w:rsid w:val="6A7CB7FF"/>
    <w:rsid w:val="6A8B8633"/>
    <w:rsid w:val="6BB8EC22"/>
    <w:rsid w:val="6E8220A7"/>
    <w:rsid w:val="6F17D127"/>
    <w:rsid w:val="6F58F0BA"/>
    <w:rsid w:val="71DB3C24"/>
    <w:rsid w:val="7300DAAE"/>
    <w:rsid w:val="735268E3"/>
    <w:rsid w:val="738621C9"/>
    <w:rsid w:val="7521F22A"/>
    <w:rsid w:val="7727AB02"/>
    <w:rsid w:val="7734875B"/>
    <w:rsid w:val="77D83E1C"/>
    <w:rsid w:val="7817835E"/>
    <w:rsid w:val="7853C713"/>
    <w:rsid w:val="7A409062"/>
    <w:rsid w:val="7C29BD9D"/>
    <w:rsid w:val="7C7964E5"/>
    <w:rsid w:val="7CCBCB16"/>
    <w:rsid w:val="7D7907BD"/>
    <w:rsid w:val="7E19C64E"/>
    <w:rsid w:val="7E6CF2E8"/>
    <w:rsid w:val="7F309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4DB4E"/>
  <w15:chartTrackingRefBased/>
  <w15:docId w15:val="{9861E021-78EC-4F6D-8C65-345DAC69F9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576D"/>
    <w:pPr>
      <w:spacing w:before="120" w:after="120"/>
    </w:pPr>
    <w:rPr>
      <w:rFonts w:ascii="Arial" w:hAnsi="Arial"/>
      <w:sz w:val="24"/>
    </w:rPr>
  </w:style>
  <w:style w:type="paragraph" w:styleId="Heading1">
    <w:name w:val="heading 1"/>
    <w:basedOn w:val="Normal"/>
    <w:next w:val="Normal"/>
    <w:link w:val="Heading1Char"/>
    <w:uiPriority w:val="9"/>
    <w:qFormat/>
    <w:rsid w:val="00D93AB5"/>
    <w:pPr>
      <w:keepNext/>
      <w:keepLines/>
      <w:spacing w:after="0"/>
      <w:outlineLvl w:val="0"/>
    </w:pPr>
    <w:rPr>
      <w:rFonts w:eastAsiaTheme="majorEastAsia" w:cstheme="majorBidi"/>
      <w:b/>
      <w:color w:val="435C66"/>
      <w:sz w:val="32"/>
      <w:szCs w:val="32"/>
    </w:rPr>
  </w:style>
  <w:style w:type="paragraph" w:styleId="Heading2">
    <w:name w:val="heading 2"/>
    <w:basedOn w:val="Normal"/>
    <w:next w:val="Normal"/>
    <w:link w:val="Heading2Char"/>
    <w:uiPriority w:val="9"/>
    <w:unhideWhenUsed/>
    <w:qFormat/>
    <w:rsid w:val="00D93AB5"/>
    <w:pPr>
      <w:keepNext/>
      <w:keepLines/>
      <w:spacing w:before="280" w:after="240"/>
      <w:outlineLvl w:val="1"/>
    </w:pPr>
    <w:rPr>
      <w:rFonts w:eastAsiaTheme="majorEastAsia" w:cstheme="majorBidi"/>
      <w:b/>
      <w:color w:val="0986B3"/>
      <w:sz w:val="28"/>
      <w:szCs w:val="26"/>
    </w:rPr>
  </w:style>
  <w:style w:type="paragraph" w:styleId="Heading3">
    <w:name w:val="heading 3"/>
    <w:basedOn w:val="Normal"/>
    <w:next w:val="Normal"/>
    <w:link w:val="Heading3Char"/>
    <w:uiPriority w:val="9"/>
    <w:unhideWhenUsed/>
    <w:qFormat/>
    <w:rsid w:val="00D93AB5"/>
    <w:pPr>
      <w:keepNext/>
      <w:keepLines/>
      <w:spacing w:before="28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rsid w:val="00C06975"/>
    <w:pPr>
      <w:keepNext/>
      <w:keepLines/>
      <w:spacing w:before="40" w:after="0"/>
      <w:outlineLvl w:val="3"/>
    </w:pPr>
    <w:rPr>
      <w:rFonts w:eastAsiaTheme="majorEastAsia" w:cstheme="majorBidi"/>
      <w:i/>
      <w:iCs/>
      <w:color w:val="0F84AD"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1C191B"/>
    <w:pPr>
      <w:spacing w:after="0" w:line="240" w:lineRule="auto"/>
    </w:pPr>
    <w:rPr>
      <w:rFonts w:ascii="Arial" w:hAnsi="Arial"/>
      <w:sz w:val="24"/>
    </w:rPr>
  </w:style>
  <w:style w:type="character" w:styleId="Heading1Char" w:customStyle="1">
    <w:name w:val="Heading 1 Char"/>
    <w:basedOn w:val="DefaultParagraphFont"/>
    <w:link w:val="Heading1"/>
    <w:uiPriority w:val="9"/>
    <w:rsid w:val="00D93AB5"/>
    <w:rPr>
      <w:rFonts w:ascii="Arial" w:hAnsi="Arial" w:eastAsiaTheme="majorEastAsia" w:cstheme="majorBidi"/>
      <w:b/>
      <w:color w:val="435C66"/>
      <w:sz w:val="32"/>
      <w:szCs w:val="32"/>
    </w:rPr>
  </w:style>
  <w:style w:type="character" w:styleId="Heading2Char" w:customStyle="1">
    <w:name w:val="Heading 2 Char"/>
    <w:basedOn w:val="DefaultParagraphFont"/>
    <w:link w:val="Heading2"/>
    <w:uiPriority w:val="9"/>
    <w:rsid w:val="00D93AB5"/>
    <w:rPr>
      <w:rFonts w:ascii="Arial" w:hAnsi="Arial" w:eastAsiaTheme="majorEastAsia" w:cstheme="majorBidi"/>
      <w:b/>
      <w:color w:val="0986B3"/>
      <w:sz w:val="28"/>
      <w:szCs w:val="26"/>
    </w:rPr>
  </w:style>
  <w:style w:type="paragraph" w:styleId="Title">
    <w:name w:val="Title"/>
    <w:basedOn w:val="Normal"/>
    <w:next w:val="Normal"/>
    <w:link w:val="TitleChar"/>
    <w:uiPriority w:val="10"/>
    <w:qFormat/>
    <w:rsid w:val="00D93AB5"/>
    <w:pPr>
      <w:spacing w:before="360" w:line="240" w:lineRule="auto"/>
      <w:contextualSpacing/>
      <w:jc w:val="center"/>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D93AB5"/>
    <w:rPr>
      <w:rFonts w:ascii="Arial" w:hAnsi="Arial" w:eastAsiaTheme="majorEastAsia" w:cstheme="majorBidi"/>
      <w:spacing w:val="-10"/>
      <w:kern w:val="28"/>
      <w:sz w:val="36"/>
      <w:szCs w:val="56"/>
    </w:rPr>
  </w:style>
  <w:style w:type="character" w:styleId="SubtleEmphasis">
    <w:name w:val="Subtle Emphasis"/>
    <w:basedOn w:val="DefaultParagraphFont"/>
    <w:uiPriority w:val="19"/>
    <w:rsid w:val="0047389C"/>
    <w:rPr>
      <w:rFonts w:ascii="Arial" w:hAnsi="Arial"/>
      <w:i/>
      <w:iCs/>
      <w:color w:val="404040" w:themeColor="text1" w:themeTint="BF"/>
      <w:sz w:val="24"/>
    </w:rPr>
  </w:style>
  <w:style w:type="paragraph" w:styleId="Subtitle">
    <w:name w:val="Subtitle"/>
    <w:basedOn w:val="Normal"/>
    <w:next w:val="Normal"/>
    <w:link w:val="SubtitleChar"/>
    <w:uiPriority w:val="11"/>
    <w:rsid w:val="0047389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47389C"/>
    <w:rPr>
      <w:rFonts w:ascii="Arial" w:hAnsi="Arial" w:eastAsiaTheme="minorEastAsia"/>
      <w:color w:val="5A5A5A" w:themeColor="text1" w:themeTint="A5"/>
      <w:spacing w:val="15"/>
      <w:sz w:val="24"/>
    </w:rPr>
  </w:style>
  <w:style w:type="character" w:styleId="Emphasis">
    <w:name w:val="Emphasis"/>
    <w:basedOn w:val="DefaultParagraphFont"/>
    <w:uiPriority w:val="20"/>
    <w:qFormat/>
    <w:rsid w:val="0047389C"/>
    <w:rPr>
      <w:rFonts w:ascii="Arial" w:hAnsi="Arial"/>
      <w:i/>
      <w:iCs/>
      <w:sz w:val="24"/>
    </w:rPr>
  </w:style>
  <w:style w:type="character" w:styleId="IntenseEmphasis">
    <w:name w:val="Intense Emphasis"/>
    <w:basedOn w:val="DefaultParagraphFont"/>
    <w:uiPriority w:val="21"/>
    <w:rsid w:val="0047389C"/>
    <w:rPr>
      <w:rFonts w:ascii="Arial" w:hAnsi="Arial"/>
      <w:i/>
      <w:iCs/>
      <w:color w:val="E31B23"/>
      <w:sz w:val="24"/>
    </w:rPr>
  </w:style>
  <w:style w:type="character" w:styleId="Strong">
    <w:name w:val="Strong"/>
    <w:basedOn w:val="DefaultParagraphFont"/>
    <w:uiPriority w:val="22"/>
    <w:qFormat/>
    <w:rsid w:val="0047389C"/>
    <w:rPr>
      <w:rFonts w:ascii="Arial" w:hAnsi="Arial"/>
      <w:b/>
      <w:bCs/>
      <w:sz w:val="24"/>
    </w:rPr>
  </w:style>
  <w:style w:type="paragraph" w:styleId="ListParagraph">
    <w:name w:val="List Paragraph"/>
    <w:basedOn w:val="Normal"/>
    <w:uiPriority w:val="34"/>
    <w:qFormat/>
    <w:rsid w:val="0047389C"/>
    <w:pPr>
      <w:ind w:left="720"/>
      <w:contextualSpacing/>
    </w:pPr>
  </w:style>
  <w:style w:type="paragraph" w:styleId="Header">
    <w:name w:val="header"/>
    <w:basedOn w:val="Normal"/>
    <w:link w:val="HeaderChar"/>
    <w:uiPriority w:val="99"/>
    <w:unhideWhenUsed/>
    <w:rsid w:val="00C06975"/>
    <w:pPr>
      <w:tabs>
        <w:tab w:val="center" w:pos="4513"/>
        <w:tab w:val="right" w:pos="9026"/>
      </w:tabs>
      <w:spacing w:after="0" w:line="240" w:lineRule="auto"/>
    </w:pPr>
  </w:style>
  <w:style w:type="character" w:styleId="HeaderChar" w:customStyle="1">
    <w:name w:val="Header Char"/>
    <w:basedOn w:val="DefaultParagraphFont"/>
    <w:link w:val="Header"/>
    <w:uiPriority w:val="99"/>
    <w:rsid w:val="00C06975"/>
    <w:rPr>
      <w:rFonts w:ascii="Arial" w:hAnsi="Arial"/>
      <w:sz w:val="24"/>
    </w:rPr>
  </w:style>
  <w:style w:type="paragraph" w:styleId="Footer">
    <w:name w:val="footer"/>
    <w:basedOn w:val="Normal"/>
    <w:link w:val="FooterChar"/>
    <w:uiPriority w:val="99"/>
    <w:unhideWhenUsed/>
    <w:rsid w:val="00C06975"/>
    <w:pPr>
      <w:tabs>
        <w:tab w:val="center" w:pos="4513"/>
        <w:tab w:val="right" w:pos="9026"/>
      </w:tabs>
      <w:spacing w:after="0" w:line="240" w:lineRule="auto"/>
    </w:pPr>
  </w:style>
  <w:style w:type="character" w:styleId="FooterChar" w:customStyle="1">
    <w:name w:val="Footer Char"/>
    <w:basedOn w:val="DefaultParagraphFont"/>
    <w:link w:val="Footer"/>
    <w:uiPriority w:val="99"/>
    <w:rsid w:val="00C06975"/>
    <w:rPr>
      <w:rFonts w:ascii="Arial" w:hAnsi="Arial"/>
      <w:sz w:val="24"/>
    </w:rPr>
  </w:style>
  <w:style w:type="character" w:styleId="Heading3Char" w:customStyle="1">
    <w:name w:val="Heading 3 Char"/>
    <w:basedOn w:val="DefaultParagraphFont"/>
    <w:link w:val="Heading3"/>
    <w:uiPriority w:val="9"/>
    <w:rsid w:val="00D93AB5"/>
    <w:rPr>
      <w:rFonts w:ascii="Arial" w:hAnsi="Arial" w:eastAsiaTheme="majorEastAsia" w:cstheme="majorBidi"/>
      <w:b/>
      <w:sz w:val="24"/>
      <w:szCs w:val="24"/>
    </w:rPr>
  </w:style>
  <w:style w:type="character" w:styleId="Heading4Char" w:customStyle="1">
    <w:name w:val="Heading 4 Char"/>
    <w:basedOn w:val="DefaultParagraphFont"/>
    <w:link w:val="Heading4"/>
    <w:uiPriority w:val="9"/>
    <w:semiHidden/>
    <w:rsid w:val="00C06975"/>
    <w:rPr>
      <w:rFonts w:ascii="Arial" w:hAnsi="Arial" w:eastAsiaTheme="majorEastAsia" w:cstheme="majorBidi"/>
      <w:i/>
      <w:iCs/>
      <w:color w:val="0F84AD" w:themeColor="accent1" w:themeShade="BF"/>
      <w:sz w:val="24"/>
    </w:rPr>
  </w:style>
  <w:style w:type="table" w:styleId="TableGrid">
    <w:name w:val="Table Grid"/>
    <w:basedOn w:val="TableNormal"/>
    <w:uiPriority w:val="39"/>
    <w:rsid w:val="00C069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39"/>
    <w:rsid w:val="00C06975"/>
    <w:pPr>
      <w:spacing w:after="0" w:line="240" w:lineRule="auto"/>
    </w:pPr>
    <w:rPr>
      <w:rFonts w:ascii="Calibri" w:hAnsi="Calibri" w:eastAsia="Calibri"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202B3"/>
    <w:rPr>
      <w:color w:val="7A3B7B" w:themeColor="hyperlink"/>
      <w:u w:val="single"/>
    </w:rPr>
  </w:style>
  <w:style w:type="character" w:styleId="UnresolvedMention1" w:customStyle="1">
    <w:name w:val="Unresolved Mention1"/>
    <w:basedOn w:val="DefaultParagraphFont"/>
    <w:uiPriority w:val="99"/>
    <w:semiHidden/>
    <w:unhideWhenUsed/>
    <w:rsid w:val="001202B3"/>
    <w:rPr>
      <w:color w:val="605E5C"/>
      <w:shd w:val="clear" w:color="auto" w:fill="E1DFDD"/>
    </w:rPr>
  </w:style>
  <w:style w:type="character" w:styleId="CommentReference">
    <w:name w:val="annotation reference"/>
    <w:basedOn w:val="DefaultParagraphFont"/>
    <w:uiPriority w:val="99"/>
    <w:semiHidden/>
    <w:unhideWhenUsed/>
    <w:rsid w:val="001202B3"/>
    <w:rPr>
      <w:sz w:val="16"/>
      <w:szCs w:val="16"/>
    </w:rPr>
  </w:style>
  <w:style w:type="paragraph" w:styleId="CommentText">
    <w:name w:val="annotation text"/>
    <w:basedOn w:val="Normal"/>
    <w:link w:val="CommentTextChar"/>
    <w:uiPriority w:val="99"/>
    <w:semiHidden/>
    <w:unhideWhenUsed/>
    <w:rsid w:val="001202B3"/>
    <w:pPr>
      <w:spacing w:line="240" w:lineRule="auto"/>
    </w:pPr>
    <w:rPr>
      <w:sz w:val="20"/>
      <w:szCs w:val="20"/>
    </w:rPr>
  </w:style>
  <w:style w:type="character" w:styleId="CommentTextChar" w:customStyle="1">
    <w:name w:val="Comment Text Char"/>
    <w:basedOn w:val="DefaultParagraphFont"/>
    <w:link w:val="CommentText"/>
    <w:uiPriority w:val="99"/>
    <w:semiHidden/>
    <w:rsid w:val="001202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202B3"/>
    <w:rPr>
      <w:b/>
      <w:bCs/>
    </w:rPr>
  </w:style>
  <w:style w:type="character" w:styleId="CommentSubjectChar" w:customStyle="1">
    <w:name w:val="Comment Subject Char"/>
    <w:basedOn w:val="CommentTextChar"/>
    <w:link w:val="CommentSubject"/>
    <w:uiPriority w:val="99"/>
    <w:semiHidden/>
    <w:rsid w:val="001202B3"/>
    <w:rPr>
      <w:rFonts w:ascii="Arial" w:hAnsi="Arial"/>
      <w:b/>
      <w:bCs/>
      <w:sz w:val="20"/>
      <w:szCs w:val="20"/>
    </w:rPr>
  </w:style>
  <w:style w:type="paragraph" w:styleId="BalloonText">
    <w:name w:val="Balloon Text"/>
    <w:basedOn w:val="Normal"/>
    <w:link w:val="BalloonTextChar"/>
    <w:uiPriority w:val="99"/>
    <w:semiHidden/>
    <w:unhideWhenUsed/>
    <w:rsid w:val="001202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202B3"/>
    <w:rPr>
      <w:rFonts w:ascii="Segoe UI" w:hAnsi="Segoe UI" w:cs="Segoe UI"/>
      <w:sz w:val="18"/>
      <w:szCs w:val="18"/>
    </w:rPr>
  </w:style>
  <w:style w:type="paragraph" w:styleId="Captiontext" w:customStyle="1">
    <w:name w:val="Caption text"/>
    <w:basedOn w:val="Normal"/>
    <w:link w:val="CaptiontextChar"/>
    <w:rsid w:val="00EB504B"/>
  </w:style>
  <w:style w:type="character" w:styleId="CaptiontextChar" w:customStyle="1">
    <w:name w:val="Caption text Char"/>
    <w:basedOn w:val="DefaultParagraphFont"/>
    <w:link w:val="Captiontext"/>
    <w:rsid w:val="00EB504B"/>
    <w:rPr>
      <w:rFonts w:ascii="Arial" w:hAnsi="Arial"/>
      <w:sz w:val="24"/>
    </w:rPr>
  </w:style>
  <w:style w:type="paragraph" w:styleId="Style1" w:customStyle="1">
    <w:name w:val="Style1"/>
    <w:basedOn w:val="Captiontext"/>
    <w:link w:val="Style1Char"/>
    <w:rsid w:val="007E1240"/>
    <w:rPr>
      <w:sz w:val="20"/>
    </w:rPr>
  </w:style>
  <w:style w:type="paragraph" w:styleId="IDDOCaptiontext" w:customStyle="1">
    <w:name w:val="IDDO Caption text"/>
    <w:basedOn w:val="Style1"/>
    <w:link w:val="IDDOCaptiontextChar"/>
    <w:qFormat/>
    <w:rsid w:val="007E1240"/>
  </w:style>
  <w:style w:type="character" w:styleId="Style1Char" w:customStyle="1">
    <w:name w:val="Style1 Char"/>
    <w:basedOn w:val="CaptiontextChar"/>
    <w:link w:val="Style1"/>
    <w:rsid w:val="007E1240"/>
    <w:rPr>
      <w:rFonts w:ascii="Arial" w:hAnsi="Arial"/>
      <w:sz w:val="20"/>
    </w:rPr>
  </w:style>
  <w:style w:type="paragraph" w:styleId="IDDOemphasis" w:customStyle="1">
    <w:name w:val="IDDO emphasis"/>
    <w:basedOn w:val="IDDOCaptiontext"/>
    <w:link w:val="IDDOemphasisChar"/>
    <w:qFormat/>
    <w:rsid w:val="00D015A1"/>
    <w:rPr>
      <w:b/>
      <w:color w:val="E37210"/>
      <w:sz w:val="24"/>
    </w:rPr>
  </w:style>
  <w:style w:type="character" w:styleId="IDDOCaptiontextChar" w:customStyle="1">
    <w:name w:val="IDDO Caption text Char"/>
    <w:basedOn w:val="Style1Char"/>
    <w:link w:val="IDDOCaptiontext"/>
    <w:rsid w:val="007E1240"/>
    <w:rPr>
      <w:rFonts w:ascii="Arial" w:hAnsi="Arial"/>
      <w:sz w:val="20"/>
    </w:rPr>
  </w:style>
  <w:style w:type="character" w:styleId="IDDOemphasisChar" w:customStyle="1">
    <w:name w:val="IDDO emphasis Char"/>
    <w:basedOn w:val="IDDOCaptiontextChar"/>
    <w:link w:val="IDDOemphasis"/>
    <w:rsid w:val="00D015A1"/>
    <w:rPr>
      <w:rFonts w:ascii="Arial" w:hAnsi="Arial"/>
      <w:b/>
      <w:color w:val="E37210"/>
      <w:sz w:val="24"/>
    </w:rPr>
  </w:style>
  <w:style w:type="character" w:styleId="UnresolvedMention2" w:customStyle="1">
    <w:name w:val="Unresolved Mention2"/>
    <w:basedOn w:val="DefaultParagraphFont"/>
    <w:uiPriority w:val="99"/>
    <w:semiHidden/>
    <w:unhideWhenUsed/>
    <w:rsid w:val="00776A30"/>
    <w:rPr>
      <w:color w:val="605E5C"/>
      <w:shd w:val="clear" w:color="auto" w:fill="E1DFDD"/>
    </w:rPr>
  </w:style>
  <w:style w:type="table" w:styleId="TableGrid2" w:customStyle="1">
    <w:name w:val="Table Grid2"/>
    <w:basedOn w:val="TableNormal"/>
    <w:next w:val="TableGrid"/>
    <w:uiPriority w:val="39"/>
    <w:rsid w:val="008726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430308"/>
    <w:rPr>
      <w:color w:val="605E5C"/>
      <w:shd w:val="clear" w:color="auto" w:fill="E1DFDD"/>
    </w:rPr>
  </w:style>
  <w:style w:type="character" w:styleId="FollowedHyperlink">
    <w:name w:val="FollowedHyperlink"/>
    <w:basedOn w:val="DefaultParagraphFont"/>
    <w:uiPriority w:val="99"/>
    <w:semiHidden/>
    <w:unhideWhenUsed/>
    <w:rsid w:val="001D20A6"/>
    <w:rPr>
      <w:color w:val="174D97" w:themeColor="followedHyperlink"/>
      <w:u w:val="single"/>
    </w:rPr>
  </w:style>
  <w:style w:type="character" w:styleId="doc" w:customStyle="1">
    <w:name w:val="doc"/>
    <w:basedOn w:val="DefaultParagraphFont"/>
    <w:rsid w:val="00324F63"/>
  </w:style>
  <w:style w:type="paragraph" w:styleId="my-2" w:customStyle="1">
    <w:name w:val="my-2"/>
    <w:basedOn w:val="Normal"/>
    <w:rsid w:val="00C75277"/>
    <w:pPr>
      <w:spacing w:before="100" w:beforeAutospacing="1" w:after="100" w:afterAutospacing="1" w:line="240" w:lineRule="auto"/>
    </w:pPr>
    <w:rPr>
      <w:rFonts w:ascii="Times New Roman" w:hAnsi="Times New Roman" w:eastAsia="Times New Roman" w:cs="Times New Roman"/>
      <w:szCs w:val="24"/>
      <w:lang w:eastAsia="en-GB"/>
    </w:rPr>
  </w:style>
</w:styles>
</file>

<file path=word/tasks.xml><?xml version="1.0" encoding="utf-8"?>
<t:Tasks xmlns:t="http://schemas.microsoft.com/office/tasks/2019/documenttasks" xmlns:oel="http://schemas.microsoft.com/office/2019/extlst">
  <t:Task id="{1434143A-6069-4C21-A1C1-B98A9ED2CAED}">
    <t:Anchor>
      <t:Comment id="552795352"/>
    </t:Anchor>
    <t:History>
      <t:Event id="{E9F4A4EF-A939-4C8E-83B3-3A42253CCC1A}" time="2025-08-20T12:44:06.45Z">
        <t:Attribution userId="S::trop0017@ox.ac.uk::d49553cd-8fd3-4e4f-9d11-74a2fb552daf" userProvider="AD" userName="Laura Merson"/>
        <t:Anchor>
          <t:Comment id="1403729232"/>
        </t:Anchor>
        <t:Create/>
      </t:Event>
      <t:Event id="{5ADCD492-43C5-4DE5-A40C-9559628239CF}" time="2025-08-20T12:44:06.45Z">
        <t:Attribution userId="S::trop0017@ox.ac.uk::d49553cd-8fd3-4e4f-9d11-74a2fb552daf" userProvider="AD" userName="Laura Merson"/>
        <t:Anchor>
          <t:Comment id="1403729232"/>
        </t:Anchor>
        <t:Assign userId="S::trop0575@ox.ac.uk::cd4b182d-fcfa-4ab5-9e2a-522efae910ac" userProvider="AD" userName="Elise Pesonel"/>
      </t:Event>
      <t:Event id="{C167ECA5-8322-43A3-B3E5-48F74A9F7E1A}" time="2025-08-20T12:44:06.45Z">
        <t:Attribution userId="S::trop0017@ox.ac.uk::d49553cd-8fd3-4e4f-9d11-74a2fb552daf" userProvider="AD" userName="Laura Merson"/>
        <t:Anchor>
          <t:Comment id="1403729232"/>
        </t:Anchor>
        <t:SetTitle title="@Elise Pesonel - any chance this is (or can be) included in a procedure somewhere? The DMP? Or should we amend this?"/>
      </t:Event>
      <t:Event id="{42D068E9-9256-4695-AFD9-B5D99D962891}" time="2025-08-20T17:47:51.598Z">
        <t:Attribution userId="S::trop0017@ox.ac.uk::d49553cd-8fd3-4e4f-9d11-74a2fb552daf" userProvider="AD" userName="Laura Merson"/>
        <t:Progress percentComplete="100"/>
      </t:Event>
    </t:History>
  </t:Task>
  <t:Task id="{6D9C5A8B-8097-4701-A77E-5BDABFD06AD1}">
    <t:Anchor>
      <t:Comment id="1405952255"/>
    </t:Anchor>
    <t:History>
      <t:Event id="{7E291C77-C390-4479-B4BB-29F942D47A06}" time="2025-08-20T18:05:14.978Z">
        <t:Attribution userId="S::trop0017@ox.ac.uk::d49553cd-8fd3-4e4f-9d11-74a2fb552daf" userProvider="AD" userName="Laura Merson"/>
        <t:Anchor>
          <t:Comment id="658865068"/>
        </t:Anchor>
        <t:Create/>
      </t:Event>
      <t:Event id="{1411B47B-0ECC-470C-B606-B28EB714BEDA}" time="2025-08-20T18:05:14.978Z">
        <t:Attribution userId="S::trop0017@ox.ac.uk::d49553cd-8fd3-4e4f-9d11-74a2fb552daf" userProvider="AD" userName="Laura Merson"/>
        <t:Anchor>
          <t:Comment id="658865068"/>
        </t:Anchor>
        <t:Assign userId="S::clme2528@ox.ac.uk::6ed11bed-e8f2-467c-a1c5-7a34c4f9f419" userProvider="AD" userName="Esteban Garcia"/>
      </t:Event>
      <t:Event id="{0C281285-727F-41F8-B3D3-DB3D091AF8D2}" time="2025-08-20T18:05:14.978Z">
        <t:Attribution userId="S::trop0017@ox.ac.uk::d49553cd-8fd3-4e4f-9d11-74a2fb552daf" userProvider="AD" userName="Laura Merson"/>
        <t:Anchor>
          <t:Comment id="658865068"/>
        </t:Anchor>
        <t:SetTitle title="Good point. I don't know what we use. @Esteban Garcia - how do you get vietnam and rwanda data? Are we using secure transfer systems like redcap send-it or teams or similar?"/>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ico.org.uk/for-organisations/uk-gdpr-guidance-and-resources/data-sharing/anonymisation/introduction-to-anonymisation" TargetMode="External" Id="R9d8cebf3fcdf4520" /></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medsci.ox.ac.uk/for-staff/resources/information-technology/department-facilities/service-descriptions/msd-it-services-security-policy"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egislation.gov.uk/eur/2016/679/contents" TargetMode="External" Id="rId12" /><Relationship Type="http://schemas.openxmlformats.org/officeDocument/2006/relationships/customXml" Target="../customXml/item2.xml" Id="rId2" /><Relationship Type="http://schemas.openxmlformats.org/officeDocument/2006/relationships/hyperlink" Target="https://www.iths.org/wp-content/uploads/About-REDCap-Vanderbilt.pdf"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isaric.org" TargetMode="External" Id="rId11" /><Relationship Type="http://schemas.openxmlformats.org/officeDocument/2006/relationships/numbering" Target="numbering.xml" Id="rId5" /><Relationship Type="http://schemas.openxmlformats.org/officeDocument/2006/relationships/hyperlink" Target="C://Users/kwitt/Downloads/MSD_IT_Security_Policy.pdf"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projectredcap.org/wp-content/resources/REDCapTechnicalOverview.pdf" TargetMode="External" Id="rId14" /><Relationship Type="http://schemas.openxmlformats.org/officeDocument/2006/relationships/comments" Target="comments.xml" Id="R27049131b7be43ab" /><Relationship Type="http://schemas.microsoft.com/office/2011/relationships/people" Target="people.xml" Id="Re32f1be0091b43d9" /><Relationship Type="http://schemas.microsoft.com/office/2011/relationships/commentsExtended" Target="commentsExtended.xml" Id="R2c4b5f6f31c64bb8" /><Relationship Type="http://schemas.microsoft.com/office/2016/09/relationships/commentsIds" Target="commentsIds.xml" Id="R43db631965984d7b" /><Relationship Type="http://schemas.microsoft.com/office/2018/08/relationships/commentsExtensible" Target="commentsExtensible.xml" Id="R176b755f378a422f" /><Relationship Type="http://schemas.microsoft.com/office/2019/05/relationships/documenttasks" Target="tasks.xml" Id="R0d0ea8c169f84dbc" /><Relationship Type="http://schemas.openxmlformats.org/officeDocument/2006/relationships/hyperlink" Target="https://github.com/ISARICResearch/CCP/raw/refs/heads/main/Analyses/Partner_Analyses_metadata.xlsx" TargetMode="External" Id="Rb93740677e6c446f" /></Relationships>
</file>

<file path=word/theme/theme1.xml><?xml version="1.0" encoding="utf-8"?>
<a:theme xmlns:a="http://schemas.openxmlformats.org/drawingml/2006/main" xmlns:thm15="http://schemas.microsoft.com/office/thememl/2012/main" name="Office Theme">
  <a:themeElements>
    <a:clrScheme name="IDDO branding colours">
      <a:dk1>
        <a:sysClr val="windowText" lastClr="000000"/>
      </a:dk1>
      <a:lt1>
        <a:sysClr val="window" lastClr="FFFFFF"/>
      </a:lt1>
      <a:dk2>
        <a:srgbClr val="44546A"/>
      </a:dk2>
      <a:lt2>
        <a:srgbClr val="F1F2F5"/>
      </a:lt2>
      <a:accent1>
        <a:srgbClr val="14B1E7"/>
      </a:accent1>
      <a:accent2>
        <a:srgbClr val="E31B23"/>
      </a:accent2>
      <a:accent3>
        <a:srgbClr val="435C66"/>
      </a:accent3>
      <a:accent4>
        <a:srgbClr val="09B3A5"/>
      </a:accent4>
      <a:accent5>
        <a:srgbClr val="0986B3"/>
      </a:accent5>
      <a:accent6>
        <a:srgbClr val="A7010C"/>
      </a:accent6>
      <a:hlink>
        <a:srgbClr val="7A3B7B"/>
      </a:hlink>
      <a:folHlink>
        <a:srgbClr val="174D9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2d4e864-14fd-464c-957b-8dba2abc9e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97EB25AC9CF0498436CF347AEB9B42" ma:contentTypeVersion="16" ma:contentTypeDescription="Create a new document." ma:contentTypeScope="" ma:versionID="ce78ddee295c40300b541689045f6431">
  <xsd:schema xmlns:xsd="http://www.w3.org/2001/XMLSchema" xmlns:xs="http://www.w3.org/2001/XMLSchema" xmlns:p="http://schemas.microsoft.com/office/2006/metadata/properties" xmlns:ns3="a2d4e864-14fd-464c-957b-8dba2abc9e6e" xmlns:ns4="e05ca3ba-234b-418c-9c5b-cc530996cd0d" targetNamespace="http://schemas.microsoft.com/office/2006/metadata/properties" ma:root="true" ma:fieldsID="02c096fc4fc7a3ba1db13b95a71467dc" ns3:_="" ns4:_="">
    <xsd:import namespace="a2d4e864-14fd-464c-957b-8dba2abc9e6e"/>
    <xsd:import namespace="e05ca3ba-234b-418c-9c5b-cc530996cd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4e864-14fd-464c-957b-8dba2abc9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5ca3ba-234b-418c-9c5b-cc530996c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030B6-380B-49AD-9290-16F6512F2328}">
  <ds:schemaRefs>
    <ds:schemaRef ds:uri="http://schemas.microsoft.com/office/2006/metadata/properties"/>
    <ds:schemaRef ds:uri="http://schemas.microsoft.com/office/infopath/2007/PartnerControls"/>
    <ds:schemaRef ds:uri="a2d4e864-14fd-464c-957b-8dba2abc9e6e"/>
  </ds:schemaRefs>
</ds:datastoreItem>
</file>

<file path=customXml/itemProps2.xml><?xml version="1.0" encoding="utf-8"?>
<ds:datastoreItem xmlns:ds="http://schemas.openxmlformats.org/officeDocument/2006/customXml" ds:itemID="{49269F9B-4434-4A11-B445-8D3A4DEE7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4e864-14fd-464c-957b-8dba2abc9e6e"/>
    <ds:schemaRef ds:uri="e05ca3ba-234b-418c-9c5b-cc530996c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444A1C-4860-4DED-B397-DA3E067C924F}">
  <ds:schemaRefs>
    <ds:schemaRef ds:uri="http://schemas.microsoft.com/sharepoint/v3/contenttype/forms"/>
  </ds:schemaRefs>
</ds:datastoreItem>
</file>

<file path=customXml/itemProps4.xml><?xml version="1.0" encoding="utf-8"?>
<ds:datastoreItem xmlns:ds="http://schemas.openxmlformats.org/officeDocument/2006/customXml" ds:itemID="{ED45B5F5-C449-4C1A-A623-F08676B99F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Oxford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Amy Johnson</dc:creator>
  <keywords/>
  <dc:description/>
  <lastModifiedBy>Elise Pesonel</lastModifiedBy>
  <revision>4</revision>
  <lastPrinted>2025-03-27T12:57:00.0000000Z</lastPrinted>
  <dcterms:created xsi:type="dcterms:W3CDTF">2025-08-15T17:58:00.0000000Z</dcterms:created>
  <dcterms:modified xsi:type="dcterms:W3CDTF">2025-08-21T13:35:37.2454514Z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0x010100B497EB25AC9CF0498436CF347AEB9B42</vt:lpwstr>
  </property>
  <property fmtid="{D5CDD505-2E9C-101B-9397-08002B2CF9AE}" pid="3" name="MediaServiceImageTags">
    <vt:lpwstr/>
  </property>
</Properties>
</file>